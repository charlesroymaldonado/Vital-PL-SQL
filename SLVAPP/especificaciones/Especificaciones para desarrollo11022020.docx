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71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32.5pt" o:ole="">
            <v:imagedata r:id="rId8" o:title=""/>
          </v:shape>
          <o:OLEObject Type="Embed" ProgID="Visio.Drawing.11" ShapeID="_x0000_i1025" DrawAspect="Content" ObjectID="_1642938200" r:id="rId9"/>
        </w:object>
      </w:r>
    </w:p>
    <w:p w:rsidR="0058117F" w:rsidRDefault="0058117F" w:rsidP="00772374">
      <w:pPr>
        <w:pStyle w:val="Prrafodelista"/>
        <w:jc w:val="center"/>
        <w:rPr>
          <w:b/>
          <w:color w:val="943634" w:themeColor="accent2" w:themeShade="BF"/>
        </w:rPr>
      </w:pPr>
      <w:r w:rsidRPr="00B86A90">
        <w:rPr>
          <w:i/>
          <w:u w:val="single"/>
        </w:rPr>
        <w:t>Listado de comisionistas</w:t>
      </w:r>
      <w:r>
        <w:t xml:space="preserve"> (carga inicial pantalla)</w:t>
      </w:r>
      <w:proofErr w:type="gramStart"/>
      <w:r>
        <w:t>:</w:t>
      </w:r>
      <w:proofErr w:type="spellStart"/>
      <w:r w:rsidR="0020030B">
        <w:t>IdEntidad</w:t>
      </w:r>
      <w:proofErr w:type="spellEnd"/>
      <w:proofErr w:type="gramEnd"/>
      <w:r w:rsidR="0020030B">
        <w:t xml:space="preserve"> del comisionista as </w:t>
      </w:r>
      <w:proofErr w:type="spellStart"/>
      <w:r w:rsidR="0020030B" w:rsidRPr="00E650A2">
        <w:rPr>
          <w:b/>
          <w:color w:val="943634" w:themeColor="accent2" w:themeShade="BF"/>
        </w:rPr>
        <w:t>Idcomisionista</w:t>
      </w:r>
      <w:proofErr w:type="spellEnd"/>
      <w:r>
        <w:t>,</w:t>
      </w:r>
      <w:r w:rsidR="0020030B">
        <w:t xml:space="preserve"> (</w:t>
      </w:r>
      <w:proofErr w:type="spellStart"/>
      <w:r w:rsidR="0020030B">
        <w:t>Cuit</w:t>
      </w:r>
      <w:proofErr w:type="spellEnd"/>
      <w:r w:rsidR="0020030B">
        <w:t xml:space="preserve"> Comisionista) + </w:t>
      </w:r>
      <w:proofErr w:type="spellStart"/>
      <w:r w:rsidR="0020030B">
        <w:t>Razon</w:t>
      </w:r>
      <w:proofErr w:type="spellEnd"/>
      <w:r w:rsidR="0020030B">
        <w:t xml:space="preserve">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proofErr w:type="spellStart"/>
      <w:r w:rsidR="0020030B" w:rsidRPr="00E650A2">
        <w:rPr>
          <w:b/>
          <w:color w:val="943634" w:themeColor="accent2" w:themeShade="BF"/>
        </w:rPr>
        <w:t>RazonSocial</w:t>
      </w:r>
      <w:proofErr w:type="spellEnd"/>
    </w:p>
    <w:p w:rsidR="0037042C" w:rsidRPr="0037042C" w:rsidRDefault="0037042C" w:rsidP="0037042C">
      <w:pPr>
        <w:pStyle w:val="Prrafodelista"/>
        <w:ind w:left="1134"/>
      </w:pPr>
      <w:r w:rsidRPr="0037042C">
        <w:rPr>
          <w:highlight w:val="lightGray"/>
        </w:rPr>
        <w:t xml:space="preserve">Aclaración: solo se listaran los comisionistas cargados en la tabla </w:t>
      </w:r>
      <w:r w:rsidRPr="0037042C">
        <w:rPr>
          <w:b/>
          <w:highlight w:val="lightGray"/>
        </w:rPr>
        <w:t>TBLINFOCOMISIONISTA</w:t>
      </w:r>
      <w:r w:rsidRPr="0037042C">
        <w:rPr>
          <w:highlight w:val="lightGray"/>
        </w:rPr>
        <w:t xml:space="preserve"> para la sucursal en la que se trabaje.</w:t>
      </w:r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proofErr w:type="spellStart"/>
      <w:r w:rsidRPr="00546BF7">
        <w:t>idcnpedido</w:t>
      </w:r>
      <w:proofErr w:type="spellEnd"/>
      <w:r w:rsidRPr="00546BF7">
        <w:t xml:space="preserve"> </w:t>
      </w:r>
      <w:proofErr w:type="spellStart"/>
      <w:r w:rsidRPr="00546BF7">
        <w:t>is</w:t>
      </w:r>
      <w:proofErr w:type="spellEnd"/>
      <w:r w:rsidRPr="00546BF7">
        <w:t xml:space="preserve"> </w:t>
      </w:r>
      <w:proofErr w:type="spellStart"/>
      <w:r w:rsidRPr="00546BF7">
        <w:t>null</w:t>
      </w:r>
      <w:proofErr w:type="spellEnd"/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dthasta</w:t>
      </w:r>
      <w:proofErr w:type="spellEnd"/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Pr="008964CC" w:rsidRDefault="00CA44D1" w:rsidP="00CA44D1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 xml:space="preserve">Aclaración: para comisionista, la fecha de filtro no se toma  del parámetro, el filtro es: </w:t>
      </w:r>
      <w:r w:rsidR="008964CC" w:rsidRPr="008964CC">
        <w:rPr>
          <w:highlight w:val="lightGray"/>
        </w:rPr>
        <w:t xml:space="preserve">DTAPLICACION </w:t>
      </w:r>
      <w:r w:rsidRPr="008964CC">
        <w:rPr>
          <w:highlight w:val="lightGray"/>
        </w:rPr>
        <w:t>&gt;=  SYSDATE - TO_NUMBER (</w:t>
      </w:r>
      <w:proofErr w:type="spellStart"/>
      <w:r w:rsidRPr="008964CC">
        <w:rPr>
          <w:highlight w:val="lightGray"/>
        </w:rPr>
        <w:t>getVlParametro</w:t>
      </w:r>
      <w:proofErr w:type="spellEnd"/>
      <w:r w:rsidRPr="008964CC">
        <w:rPr>
          <w:highlight w:val="lightGray"/>
        </w:rPr>
        <w:t xml:space="preserve"> ('</w:t>
      </w:r>
      <w:proofErr w:type="spellStart"/>
      <w:r w:rsidRPr="008964CC">
        <w:rPr>
          <w:highlight w:val="lightGray"/>
        </w:rPr>
        <w:t>DiasPedidos</w:t>
      </w:r>
      <w:proofErr w:type="spellEnd"/>
      <w:r w:rsidRPr="008964CC">
        <w:rPr>
          <w:highlight w:val="lightGray"/>
        </w:rPr>
        <w:t>', 'General'))</w:t>
      </w:r>
    </w:p>
    <w:p w:rsidR="008964CC" w:rsidRPr="008964CC" w:rsidRDefault="008964CC" w:rsidP="008964CC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>Para reparto: DTAPLICACION&gt;= SYSDATE - TO_NUMBER (</w:t>
      </w:r>
      <w:proofErr w:type="spellStart"/>
      <w:r w:rsidRPr="008964CC">
        <w:rPr>
          <w:highlight w:val="lightGray"/>
        </w:rPr>
        <w:t>getVlParametro</w:t>
      </w:r>
      <w:proofErr w:type="spellEnd"/>
      <w:r w:rsidRPr="008964CC">
        <w:rPr>
          <w:highlight w:val="lightGray"/>
        </w:rPr>
        <w:t xml:space="preserve"> ('</w:t>
      </w:r>
      <w:proofErr w:type="spellStart"/>
      <w:r w:rsidRPr="008964CC">
        <w:rPr>
          <w:highlight w:val="lightGray"/>
        </w:rPr>
        <w:t>DiasPedidos</w:t>
      </w:r>
      <w:proofErr w:type="spellEnd"/>
      <w:r w:rsidRPr="008964CC">
        <w:rPr>
          <w:highlight w:val="lightGray"/>
        </w:rPr>
        <w:t>', 'General'))</w:t>
      </w:r>
      <w:r>
        <w:rPr>
          <w:highlight w:val="lightGray"/>
        </w:rPr>
        <w:t xml:space="preserve"> </w:t>
      </w:r>
      <w:r w:rsidRPr="008964CC">
        <w:rPr>
          <w:highlight w:val="lightGray"/>
        </w:rPr>
        <w:t xml:space="preserve">and DTENTREGA&lt;= </w:t>
      </w:r>
      <w:proofErr w:type="spellStart"/>
      <w:r w:rsidRPr="008964CC">
        <w:rPr>
          <w:highlight w:val="lightGray"/>
        </w:rPr>
        <w:t>parametroFecha</w:t>
      </w:r>
      <w:proofErr w:type="spellEnd"/>
      <w:r w:rsidRPr="008964CC">
        <w:rPr>
          <w:highlight w:val="lightGray"/>
        </w:rPr>
        <w:t xml:space="preserve"> (</w:t>
      </w:r>
      <w:proofErr w:type="spellStart"/>
      <w:r w:rsidRPr="008964CC">
        <w:rPr>
          <w:highlight w:val="lightGray"/>
        </w:rPr>
        <w:t>dthasta</w:t>
      </w:r>
      <w:proofErr w:type="spellEnd"/>
      <w:r w:rsidRPr="008964CC">
        <w:rPr>
          <w:highlight w:val="lightGray"/>
        </w:rPr>
        <w:t>)</w:t>
      </w:r>
    </w:p>
    <w:p w:rsidR="008964CC" w:rsidRDefault="008964CC" w:rsidP="00CA44D1">
      <w:pPr>
        <w:pStyle w:val="Prrafodelista"/>
        <w:ind w:left="1843"/>
      </w:pP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idcanal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idcanal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“CO”,”VE”,”TE”), </w:t>
      </w:r>
      <w:r w:rsidR="00DE1B01">
        <w:t xml:space="preserve">puede contener un solo canal o los 3 en una misma cadena: </w:t>
      </w:r>
      <w:proofErr w:type="spellStart"/>
      <w:r w:rsidR="00DE1B01">
        <w:t>Ej</w:t>
      </w:r>
      <w:proofErr w:type="spellEnd"/>
      <w:r w:rsidR="00DE1B01">
        <w:t xml:space="preserve">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idcomisionistas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TransID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transid</w:t>
      </w:r>
      <w:proofErr w:type="spellEnd"/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proofErr w:type="spellStart"/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proofErr w:type="spellEnd"/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proofErr w:type="spellStart"/>
      <w:r w:rsidRPr="00C25735">
        <w:rPr>
          <w:b/>
          <w:color w:val="943634" w:themeColor="accent2" w:themeShade="BF"/>
        </w:rPr>
        <w:t>dtentrega</w:t>
      </w:r>
      <w:proofErr w:type="spellEnd"/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cuit</w:t>
      </w:r>
      <w:proofErr w:type="spellEnd"/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Razon</w:t>
      </w:r>
      <w:proofErr w:type="spellEnd"/>
      <w:r>
        <w:t xml:space="preserve"> Social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razonsocial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</w:t>
      </w:r>
      <w:proofErr w:type="spellStart"/>
      <w:r>
        <w:t>Comi</w:t>
      </w:r>
      <w:proofErr w:type="spellEnd"/>
      <w:r>
        <w:t xml:space="preserve">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Direccion</w:t>
      </w:r>
      <w:proofErr w:type="spellEnd"/>
      <w:r>
        <w:t xml:space="preserve"> del pedido</w:t>
      </w:r>
      <w:r w:rsidR="009655E7">
        <w:t xml:space="preserve"> as </w:t>
      </w:r>
      <w:proofErr w:type="spellStart"/>
      <w:r w:rsidR="009655E7" w:rsidRPr="009655E7">
        <w:rPr>
          <w:b/>
          <w:color w:val="943634" w:themeColor="accent2" w:themeShade="BF"/>
        </w:rPr>
        <w:t>direccion</w:t>
      </w:r>
      <w:proofErr w:type="spellEnd"/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lastRenderedPageBreak/>
        <w:t xml:space="preserve">Devuelve </w:t>
      </w:r>
      <w:r>
        <w:t xml:space="preserve">el detalle del pedido original, la búsqueda puede ser por </w:t>
      </w:r>
      <w:proofErr w:type="spellStart"/>
      <w:r>
        <w:t>transid</w:t>
      </w:r>
      <w:proofErr w:type="spellEnd"/>
      <w:r>
        <w:t xml:space="preserve"> (reparto) o por </w:t>
      </w:r>
      <w:proofErr w:type="spellStart"/>
      <w:r>
        <w:t>idcomisionista</w:t>
      </w:r>
      <w:proofErr w:type="spellEnd"/>
      <w:r>
        <w:t xml:space="preserve">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1C63F9">
      <w:pPr>
        <w:pStyle w:val="Prrafodelista"/>
        <w:numPr>
          <w:ilvl w:val="0"/>
          <w:numId w:val="7"/>
        </w:numPr>
        <w:ind w:left="1843"/>
      </w:pPr>
      <w:proofErr w:type="spellStart"/>
      <w:r>
        <w:t>TransID</w:t>
      </w:r>
      <w:proofErr w:type="spellEnd"/>
      <w:r>
        <w:t xml:space="preserve"> as </w:t>
      </w:r>
      <w:proofErr w:type="spellStart"/>
      <w:r w:rsidRPr="00FE793F">
        <w:rPr>
          <w:b/>
          <w:color w:val="943634" w:themeColor="accent2" w:themeShade="BF"/>
        </w:rPr>
        <w:t>transid</w:t>
      </w:r>
      <w:proofErr w:type="spellEnd"/>
    </w:p>
    <w:p w:rsidR="00FE793F" w:rsidRDefault="00FE793F" w:rsidP="001C63F9">
      <w:pPr>
        <w:pStyle w:val="Prrafodelista"/>
        <w:numPr>
          <w:ilvl w:val="0"/>
          <w:numId w:val="7"/>
        </w:numPr>
        <w:ind w:left="1843"/>
      </w:pPr>
      <w:proofErr w:type="spellStart"/>
      <w:r>
        <w:t>IdComisionista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idcomisionista</w:t>
      </w:r>
      <w:proofErr w:type="spellEnd"/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>Parámetro</w:t>
      </w:r>
      <w:r w:rsidR="00FE2E0A">
        <w:t>s</w:t>
      </w:r>
      <w:r>
        <w:t xml:space="preserve"> Salida: </w:t>
      </w:r>
    </w:p>
    <w:p w:rsidR="00FE2E0A" w:rsidRPr="00204F9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Sucursal documento pedido as </w:t>
      </w:r>
      <w:r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razonSocial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proofErr w:type="spellStart"/>
      <w:r>
        <w:rPr>
          <w:b/>
          <w:color w:val="943634" w:themeColor="accent2" w:themeShade="BF"/>
        </w:rPr>
        <w:t>amtotal</w:t>
      </w:r>
      <w:proofErr w:type="spellEnd"/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proofErr w:type="spellStart"/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  <w:proofErr w:type="spellEnd"/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 xml:space="preserve">Importante: Se guardarán los pedidos seleccionados para la pre-visualización, identificando el idpersona que lo generó, generando un </w:t>
      </w:r>
      <w:proofErr w:type="spellStart"/>
      <w:r w:rsidRPr="004705BF">
        <w:rPr>
          <w:highlight w:val="lightGray"/>
        </w:rPr>
        <w:t>idtransaccion</w:t>
      </w:r>
      <w:proofErr w:type="spellEnd"/>
      <w:r w:rsidRPr="004705BF">
        <w:rPr>
          <w:highlight w:val="lightGray"/>
        </w:rPr>
        <w:t xml:space="preserve">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idpersona,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proofErr w:type="spellStart"/>
      <w:r w:rsidRPr="009655E7">
        <w:rPr>
          <w:b/>
          <w:color w:val="943634" w:themeColor="accent2" w:themeShade="BF"/>
        </w:rPr>
        <w:t>qtbtoconsolidar</w:t>
      </w:r>
      <w:proofErr w:type="spellEnd"/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transids</w:t>
      </w:r>
      <w:proofErr w:type="spellEnd"/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idcomisionistas</w:t>
      </w:r>
      <w:proofErr w:type="spellEnd"/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proofErr w:type="spellStart"/>
      <w:r w:rsidRPr="00594F09">
        <w:t>Id</w:t>
      </w:r>
      <w:r>
        <w:t>Persona</w:t>
      </w:r>
      <w:proofErr w:type="spellEnd"/>
      <w:r>
        <w:t xml:space="preserve"> de la persona que </w:t>
      </w:r>
      <w:r w:rsidR="00B84134">
        <w:t>está</w:t>
      </w:r>
      <w:r>
        <w:t xml:space="preserve"> haciendo la pre-visualización as </w:t>
      </w:r>
      <w:proofErr w:type="spellStart"/>
      <w:r w:rsidRPr="00594F09">
        <w:rPr>
          <w:b/>
          <w:color w:val="943634" w:themeColor="accent2" w:themeShade="BF"/>
        </w:rPr>
        <w:t>IdPersona</w:t>
      </w:r>
      <w:proofErr w:type="spellEnd"/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Pr="00A80D04" w:rsidRDefault="00137B68" w:rsidP="00683E38">
      <w:pPr>
        <w:pStyle w:val="Prrafodelista"/>
        <w:numPr>
          <w:ilvl w:val="0"/>
          <w:numId w:val="10"/>
        </w:numPr>
        <w:ind w:left="1843"/>
      </w:pPr>
      <w:r>
        <w:t>Grupo sector</w:t>
      </w:r>
      <w:r w:rsidR="00683E38">
        <w:t xml:space="preserve"> (</w:t>
      </w:r>
      <w:proofErr w:type="spellStart"/>
      <w:r w:rsidR="00683E38" w:rsidRPr="00683E38">
        <w:t>tblslv_grupo_sector</w:t>
      </w:r>
      <w:proofErr w:type="spellEnd"/>
      <w:r w:rsidR="00683E38">
        <w:t>)</w:t>
      </w:r>
      <w:r>
        <w:t xml:space="preserve"> del artículo as </w:t>
      </w:r>
      <w:r w:rsidRPr="00EF532C">
        <w:rPr>
          <w:b/>
          <w:color w:val="943634" w:themeColor="accent2" w:themeShade="BF"/>
        </w:rPr>
        <w:t>sector</w:t>
      </w:r>
    </w:p>
    <w:p w:rsidR="00A80D04" w:rsidRDefault="00A80D04" w:rsidP="00A80D04">
      <w:pPr>
        <w:pStyle w:val="Prrafodelista"/>
        <w:ind w:left="1843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pt;height:201.75pt" o:ole="">
            <v:imagedata r:id="rId10" o:title=""/>
          </v:shape>
          <o:OLEObject Type="Embed" ProgID="Visio.Drawing.11" ShapeID="_x0000_i1026" DrawAspect="Content" ObjectID="_1642938201" r:id="rId11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lastRenderedPageBreak/>
        <w:t xml:space="preserve">Parámetros Entrada: </w:t>
      </w:r>
    </w:p>
    <w:p w:rsidR="00EC5D04" w:rsidRDefault="00EC5D04" w:rsidP="00EC5D04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idcomisionistas</w:t>
      </w:r>
      <w:proofErr w:type="spellEnd"/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TransID</w:t>
      </w:r>
      <w:proofErr w:type="spellEnd"/>
      <w:r>
        <w:t xml:space="preserve"> del pedido as </w:t>
      </w:r>
      <w:proofErr w:type="spellStart"/>
      <w:r w:rsidRPr="0023754F">
        <w:rPr>
          <w:b/>
          <w:color w:val="943634" w:themeColor="accent2" w:themeShade="BF"/>
        </w:rPr>
        <w:t>transID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Orden </w:t>
      </w:r>
      <w:r w:rsidR="00EC5D04">
        <w:t xml:space="preserve">as </w:t>
      </w:r>
      <w:proofErr w:type="spellStart"/>
      <w:r>
        <w:rPr>
          <w:b/>
          <w:color w:val="943634" w:themeColor="accent2" w:themeShade="BF"/>
        </w:rPr>
        <w:t>nroorden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Razon</w:t>
      </w:r>
      <w:proofErr w:type="spellEnd"/>
      <w:r>
        <w:t xml:space="preserve">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Cuit</w:t>
      </w:r>
      <w:proofErr w:type="spellEnd"/>
      <w:r w:rsidR="00EC5D04">
        <w:t xml:space="preserve"> </w:t>
      </w:r>
      <w:r>
        <w:t>del cliente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 w:rsidRPr="007534F3">
        <w:t>Razon</w:t>
      </w:r>
      <w:proofErr w:type="spellEnd"/>
      <w:r w:rsidRPr="007534F3">
        <w:t xml:space="preserve"> social del cliente</w:t>
      </w:r>
      <w:r w:rsidR="00EC5D04" w:rsidRPr="007534F3">
        <w:t xml:space="preserve"> as </w:t>
      </w:r>
      <w:proofErr w:type="spellStart"/>
      <w:r w:rsidRPr="007534F3">
        <w:rPr>
          <w:b/>
          <w:color w:val="943634" w:themeColor="accent2" w:themeShade="BF"/>
        </w:rPr>
        <w:t>razonsocial</w:t>
      </w:r>
      <w:proofErr w:type="spellEnd"/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proofErr w:type="spellStart"/>
      <w:r w:rsidR="007534F3">
        <w:rPr>
          <w:b/>
          <w:color w:val="943634" w:themeColor="accent2" w:themeShade="BF"/>
        </w:rPr>
        <w:t>direccion</w:t>
      </w:r>
      <w:proofErr w:type="spellEnd"/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dtentrega</w:t>
      </w:r>
      <w:proofErr w:type="spellEnd"/>
    </w:p>
    <w:p w:rsidR="00E90288" w:rsidRDefault="00E90288" w:rsidP="0052009A">
      <w:pPr>
        <w:pStyle w:val="Prrafodelista"/>
      </w:pPr>
    </w:p>
    <w:p w:rsidR="005A1798" w:rsidRDefault="00E90288" w:rsidP="005A1798">
      <w:pPr>
        <w:pStyle w:val="Prrafodelista"/>
      </w:pPr>
      <w:r>
        <w:object w:dxaOrig="9431" w:dyaOrig="3379">
          <v:shape id="_x0000_i1027" type="#_x0000_t75" style="width:471.75pt;height:168.75pt" o:ole="">
            <v:imagedata r:id="rId12" o:title=""/>
          </v:shape>
          <o:OLEObject Type="Embed" ProgID="Visio.Drawing.11" ShapeID="_x0000_i1027" DrawAspect="Content" ObjectID="_1642938202" r:id="rId13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</w:t>
      </w:r>
      <w:r w:rsidR="00FB6E50">
        <w:t>5</w:t>
      </w:r>
      <w:r>
        <w:t>0)+</w:t>
      </w:r>
      <w:proofErr w:type="spellStart"/>
      <w:r>
        <w:t>identificadorZona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2) as </w:t>
      </w:r>
      <w:proofErr w:type="spellStart"/>
      <w:r w:rsidR="003A7196">
        <w:rPr>
          <w:b/>
          <w:color w:val="943634" w:themeColor="accent2" w:themeShade="BF"/>
        </w:rPr>
        <w:t>transid_zona</w:t>
      </w:r>
      <w:proofErr w:type="spellEnd"/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proofErr w:type="spellStart"/>
      <w:r>
        <w:t>Update</w:t>
      </w:r>
      <w:proofErr w:type="spellEnd"/>
      <w:r>
        <w:t xml:space="preserve"> realizado correctamente</w:t>
      </w:r>
      <w:r w:rsidR="00B113C5">
        <w:t xml:space="preserve"> =1, </w:t>
      </w:r>
      <w:proofErr w:type="spellStart"/>
      <w:r w:rsidR="00B113C5">
        <w:t>Update</w:t>
      </w:r>
      <w:proofErr w:type="spellEnd"/>
      <w:r w:rsidR="00B113C5">
        <w:t xml:space="preserve"> realizado con error=0</w:t>
      </w:r>
      <w:r w:rsidR="005A1798">
        <w:t xml:space="preserve">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update</w:t>
      </w:r>
      <w:proofErr w:type="spellEnd"/>
      <w:r w:rsidR="005A1798">
        <w:t xml:space="preserve"> as </w:t>
      </w:r>
      <w:proofErr w:type="spellStart"/>
      <w:r w:rsidR="00415BAA">
        <w:rPr>
          <w:b/>
          <w:color w:val="943634" w:themeColor="accent2" w:themeShade="BF"/>
        </w:rPr>
        <w:t>p_error</w:t>
      </w:r>
      <w:proofErr w:type="spellEnd"/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r>
        <w:t xml:space="preserve">Idpersona de la persona que realiza la consolidación as </w:t>
      </w:r>
      <w:r w:rsidRPr="005358C4">
        <w:rPr>
          <w:b/>
          <w:color w:val="943634" w:themeColor="accent2" w:themeShade="BF"/>
        </w:rPr>
        <w:t>idpersona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proofErr w:type="spellStart"/>
      <w:r>
        <w:t>Create</w:t>
      </w:r>
      <w:proofErr w:type="spellEnd"/>
      <w:r>
        <w:t xml:space="preserve"> realizado correctamente =1, </w:t>
      </w:r>
      <w:proofErr w:type="spellStart"/>
      <w:r>
        <w:t>Create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create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</w:t>
      </w:r>
      <w:proofErr w:type="spellEnd"/>
      <w:r>
        <w:t>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tblslvconsolidadoMDet</w:t>
      </w:r>
      <w:proofErr w:type="spellEnd"/>
      <w:r>
        <w:t>:</w:t>
      </w:r>
      <w:r w:rsidR="00D54F68">
        <w:t xml:space="preserve"> Se consolidan solo los artículos donde la sumatoria sea mayor igual a la cantidad </w:t>
      </w:r>
      <w:proofErr w:type="spellStart"/>
      <w:r w:rsidR="00D54F68">
        <w:t>qtconsolidado</w:t>
      </w:r>
      <w:proofErr w:type="spellEnd"/>
      <w:r w:rsidR="00D54F68">
        <w:t>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  <w:ins w:id="0" w:author="Charles Maldonado" w:date="2020-02-11T14:36:00Z">
        <w:r w:rsidR="008C1351">
          <w:t xml:space="preserve"> Preguntar si </w:t>
        </w:r>
      </w:ins>
      <w:proofErr w:type="spellStart"/>
      <w:ins w:id="1" w:author="Charles Maldonado" w:date="2020-02-11T14:55:00Z">
        <w:r w:rsidR="005B5E96" w:rsidRPr="00971078">
          <w:t>icresppromo</w:t>
        </w:r>
        <w:proofErr w:type="spellEnd"/>
        <w:r w:rsidR="005B5E96">
          <w:t xml:space="preserve"> </w:t>
        </w:r>
      </w:ins>
      <w:ins w:id="2" w:author="Charles Maldonado" w:date="2020-02-11T14:56:00Z">
        <w:r w:rsidR="005B5E96">
          <w:t xml:space="preserve"> igual a </w:t>
        </w:r>
      </w:ins>
      <w:ins w:id="3" w:author="Charles Maldonado" w:date="2020-02-11T14:55:00Z">
        <w:r w:rsidR="005B5E96">
          <w:t xml:space="preserve">1 es </w:t>
        </w:r>
        <w:proofErr w:type="spellStart"/>
        <w:r w:rsidR="005B5E96">
          <w:t>promo</w:t>
        </w:r>
      </w:ins>
      <w:proofErr w:type="spellEnd"/>
      <w:ins w:id="4" w:author="Charles Maldonado" w:date="2020-02-11T14:56:00Z">
        <w:r w:rsidR="005B5E96">
          <w:t>?????</w:t>
        </w:r>
      </w:ins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tblslvconsolidadopedidodet</w:t>
      </w:r>
      <w:proofErr w:type="spellEnd"/>
      <w:r>
        <w:t xml:space="preserve"> (para reparto):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tblslvconsolidadocomi</w:t>
      </w:r>
      <w:proofErr w:type="spellEnd"/>
      <w:r>
        <w:t>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tblslvconsolidadocomidet</w:t>
      </w:r>
      <w:proofErr w:type="spellEnd"/>
      <w:r>
        <w:t>:</w:t>
      </w:r>
    </w:p>
    <w:p w:rsidR="00971078" w:rsidRDefault="00971078" w:rsidP="00971078">
      <w:pPr>
        <w:pStyle w:val="Prrafodelista"/>
        <w:ind w:left="1134"/>
      </w:pPr>
      <w:r>
        <w:lastRenderedPageBreak/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  <w:rPr>
          <w:ins w:id="5" w:author="Charles Maldonado" w:date="2020-02-11T14:56:00Z"/>
        </w:rPr>
      </w:pPr>
      <w:proofErr w:type="spellStart"/>
      <w:r>
        <w:t>tblslvconsolidadopedidodet</w:t>
      </w:r>
      <w:proofErr w:type="spellEnd"/>
      <w:r>
        <w:t xml:space="preserve"> (para comisionista):</w:t>
      </w:r>
    </w:p>
    <w:p w:rsidR="005B5E96" w:rsidRDefault="005B5E96" w:rsidP="00AE210B">
      <w:pPr>
        <w:pStyle w:val="Prrafodelista"/>
        <w:numPr>
          <w:ilvl w:val="0"/>
          <w:numId w:val="11"/>
        </w:numPr>
        <w:ind w:left="1134"/>
        <w:rPr>
          <w:ins w:id="6" w:author="Charles Maldonado" w:date="2020-02-11T14:56:00Z"/>
        </w:rPr>
      </w:pPr>
      <w:ins w:id="7" w:author="Charles Maldonado" w:date="2020-02-11T14:56:00Z">
        <w:r>
          <w:t>actualizar a estado 3 los pedidos procesados en el consolidado Multicanal</w:t>
        </w:r>
      </w:ins>
    </w:p>
    <w:p w:rsidR="005B5E96" w:rsidRDefault="005B5E96" w:rsidP="00AE210B">
      <w:pPr>
        <w:pStyle w:val="Prrafodelista"/>
        <w:numPr>
          <w:ilvl w:val="0"/>
          <w:numId w:val="11"/>
        </w:numPr>
        <w:ind w:left="1134"/>
      </w:pPr>
      <w:ins w:id="8" w:author="Charles Maldonado" w:date="2020-02-11T14:56:00Z">
        <w:r>
          <w:t xml:space="preserve">eliminar la tabla temporal de </w:t>
        </w:r>
        <w:proofErr w:type="spellStart"/>
        <w:r>
          <w:t>previsializacion</w:t>
        </w:r>
        <w:proofErr w:type="spellEnd"/>
        <w:r>
          <w:t xml:space="preserve"> para el </w:t>
        </w:r>
        <w:proofErr w:type="spellStart"/>
        <w:r>
          <w:t>idpersona</w:t>
        </w:r>
        <w:proofErr w:type="spellEnd"/>
        <w:r>
          <w:t xml:space="preserve"> que procesa.</w:t>
        </w:r>
      </w:ins>
      <w:bookmarkStart w:id="9" w:name="_GoBack"/>
      <w:bookmarkEnd w:id="9"/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por artículos o grupos de artículos</w:t>
      </w:r>
    </w:p>
    <w:p w:rsidR="00717001" w:rsidRDefault="00C62250" w:rsidP="00C62250">
      <w:pPr>
        <w:pStyle w:val="Prrafodelista"/>
        <w:numPr>
          <w:ilvl w:val="0"/>
          <w:numId w:val="5"/>
        </w:numPr>
      </w:pPr>
      <w:r>
        <w:t>Listado de Consolidados M que tienen artículos pendientes de asignación</w:t>
      </w:r>
    </w:p>
    <w:p w:rsidR="006C6D24" w:rsidRDefault="006C6D24" w:rsidP="006C6D24">
      <w:pPr>
        <w:pStyle w:val="Prrafodelista"/>
        <w:ind w:left="1080"/>
      </w:pPr>
      <w:r>
        <w:t>Busca todos los consolidados en estado abierto, que tengan artículos sin asignar</w:t>
      </w:r>
    </w:p>
    <w:p w:rsidR="006C6D24" w:rsidRDefault="006C6D24" w:rsidP="006C6D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6C6D24" w:rsidRDefault="006C6D24" w:rsidP="006C6D24">
      <w:pPr>
        <w:pStyle w:val="Prrafodelista"/>
        <w:ind w:left="1418"/>
      </w:pPr>
      <w:r>
        <w:t>Cursor con las siguientes columnas:</w:t>
      </w:r>
    </w:p>
    <w:p w:rsidR="006C6D24" w:rsidRDefault="006C6D24" w:rsidP="006C6D24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</w:p>
    <w:p w:rsidR="006C6D24" w:rsidRPr="00137B68" w:rsidRDefault="006C6D24" w:rsidP="006C6D24">
      <w:pPr>
        <w:pStyle w:val="Prrafodelista"/>
        <w:numPr>
          <w:ilvl w:val="0"/>
          <w:numId w:val="10"/>
        </w:numPr>
        <w:ind w:left="1843"/>
      </w:pPr>
      <w:proofErr w:type="spellStart"/>
      <w:r>
        <w:t>Trunc</w:t>
      </w:r>
      <w:proofErr w:type="spellEnd"/>
      <w:r>
        <w:t xml:space="preserve">(fecha de consolidado) + </w:t>
      </w:r>
      <w:proofErr w:type="spellStart"/>
      <w:r>
        <w:t>idconsolidadoM</w:t>
      </w:r>
      <w:proofErr w:type="spellEnd"/>
      <w:r>
        <w:t xml:space="preserve"> as </w:t>
      </w:r>
      <w:proofErr w:type="spellStart"/>
      <w:r>
        <w:t>NroConsolidado</w:t>
      </w:r>
      <w:proofErr w:type="spellEnd"/>
    </w:p>
    <w:p w:rsidR="006C6D24" w:rsidRDefault="006C6D24" w:rsidP="006C6D24">
      <w:pPr>
        <w:pStyle w:val="Prrafodelista"/>
        <w:ind w:left="1080"/>
      </w:pPr>
    </w:p>
    <w:p w:rsidR="00C62250" w:rsidRDefault="00C62250" w:rsidP="00C62250">
      <w:pPr>
        <w:pStyle w:val="Prrafodelista"/>
        <w:numPr>
          <w:ilvl w:val="0"/>
          <w:numId w:val="5"/>
        </w:numPr>
      </w:pPr>
      <w:r>
        <w:t>Listado de Armadores</w:t>
      </w:r>
    </w:p>
    <w:p w:rsidR="006C6D24" w:rsidRDefault="00F84C71" w:rsidP="006C6D24">
      <w:pPr>
        <w:pStyle w:val="Prrafodelista"/>
        <w:ind w:left="1080"/>
      </w:pPr>
      <w:r>
        <w:t>Muestra las personas con permiso de Armador</w:t>
      </w:r>
    </w:p>
    <w:p w:rsidR="00F84C71" w:rsidRDefault="00F84C71" w:rsidP="00F84C7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F84C71" w:rsidRDefault="00F84C71" w:rsidP="00F84C71">
      <w:pPr>
        <w:pStyle w:val="Prrafodelista"/>
        <w:ind w:left="1418"/>
      </w:pPr>
      <w:r>
        <w:t>Cursor con las siguientes columnas:</w:t>
      </w:r>
    </w:p>
    <w:p w:rsidR="00F84C71" w:rsidRDefault="00F84C71" w:rsidP="00F84C71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</w:p>
    <w:p w:rsidR="00F84C71" w:rsidRPr="00137B68" w:rsidRDefault="00F84C71" w:rsidP="00F84C71">
      <w:pPr>
        <w:pStyle w:val="Prrafodelista"/>
        <w:numPr>
          <w:ilvl w:val="0"/>
          <w:numId w:val="10"/>
        </w:numPr>
        <w:ind w:left="1843"/>
      </w:pPr>
      <w:proofErr w:type="spellStart"/>
      <w:r>
        <w:t>Trunc</w:t>
      </w:r>
      <w:proofErr w:type="spellEnd"/>
      <w:r>
        <w:t xml:space="preserve">(fecha de consolidado) + </w:t>
      </w:r>
      <w:proofErr w:type="spellStart"/>
      <w:r>
        <w:t>idconsolidadoM</w:t>
      </w:r>
      <w:proofErr w:type="spellEnd"/>
      <w:r>
        <w:t xml:space="preserve"> as </w:t>
      </w:r>
      <w:proofErr w:type="spellStart"/>
      <w:r>
        <w:t>NroConsolidado</w:t>
      </w:r>
      <w:proofErr w:type="spellEnd"/>
    </w:p>
    <w:p w:rsidR="00F84C71" w:rsidRDefault="00F84C71" w:rsidP="006C6D24">
      <w:pPr>
        <w:pStyle w:val="Prrafodelista"/>
        <w:ind w:left="1080"/>
      </w:pPr>
    </w:p>
    <w:p w:rsidR="00C62250" w:rsidRPr="00C62250" w:rsidRDefault="00C62250" w:rsidP="00C62250">
      <w:pPr>
        <w:pStyle w:val="Prrafodelista"/>
        <w:numPr>
          <w:ilvl w:val="0"/>
          <w:numId w:val="5"/>
        </w:numPr>
      </w:pPr>
      <w:r>
        <w:t>Listado de artículos por filtro de consolidado M</w:t>
      </w: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:rsidR="00717001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Faltantes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faltantes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Reporte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manual por pedido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Distribuir faltantes en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armador/ Detalle actividad armador</w:t>
      </w:r>
    </w:p>
    <w:p w:rsidR="00717001" w:rsidRPr="00717001" w:rsidRDefault="00717001" w:rsidP="00717001">
      <w:pPr>
        <w:pStyle w:val="Prrafodelista"/>
        <w:rPr>
          <w:b/>
          <w:highlight w:val="cyan"/>
        </w:rPr>
      </w:pPr>
    </w:p>
    <w:p w:rsidR="00D93F4D" w:rsidRPr="00950CE9" w:rsidRDefault="00D93F4D" w:rsidP="00D93F4D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772AB3">
        <w:rPr>
          <w:highlight w:val="cyan"/>
        </w:rPr>
        <w:t>Facturar</w:t>
      </w:r>
    </w:p>
    <w:p w:rsidR="00950CE9" w:rsidRPr="00950CE9" w:rsidRDefault="00950CE9" w:rsidP="00950CE9">
      <w:pPr>
        <w:pStyle w:val="Prrafodelista"/>
        <w:rPr>
          <w:b/>
          <w:highlight w:val="cyan"/>
        </w:rPr>
      </w:pPr>
    </w:p>
    <w:p w:rsidR="00950CE9" w:rsidRPr="00772AB3" w:rsidRDefault="00950CE9" w:rsidP="00950CE9">
      <w:pPr>
        <w:pStyle w:val="Prrafodelista"/>
        <w:rPr>
          <w:b/>
          <w:highlight w:val="cyan"/>
        </w:rPr>
      </w:pPr>
    </w:p>
    <w:p w:rsidR="003E5BF7" w:rsidRPr="00D93F4D" w:rsidRDefault="003E5BF7" w:rsidP="00772374">
      <w:pPr>
        <w:pStyle w:val="Citadestacada"/>
        <w:ind w:left="0"/>
      </w:pPr>
      <w:r w:rsidRPr="00D93F4D">
        <w:t>Etapa 3. Consolidado Comisionista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Consolidado/ Detalle CS/ Detalle Pick CS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comisionista (manual)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Consolidado Comisionista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Consolidado Comisi</w:t>
      </w:r>
      <w:r w:rsidR="00717001">
        <w:rPr>
          <w:highlight w:val="cyan"/>
        </w:rPr>
        <w:t>o</w:t>
      </w:r>
      <w:r w:rsidRPr="00772AB3">
        <w:rPr>
          <w:highlight w:val="cyan"/>
        </w:rPr>
        <w:t>nista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 xml:space="preserve">Distribución/Facturar Consolidado </w:t>
      </w:r>
      <w:proofErr w:type="spellStart"/>
      <w:r w:rsidRPr="00772AB3">
        <w:rPr>
          <w:highlight w:val="cyan"/>
        </w:rPr>
        <w:t>Comi</w:t>
      </w:r>
      <w:proofErr w:type="spellEnd"/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Crear Pedido faltante</w:t>
      </w:r>
    </w:p>
    <w:p w:rsidR="003E5BF7" w:rsidRDefault="003E5BF7"/>
    <w:p w:rsidR="003E5BF7" w:rsidRPr="003E5BF7" w:rsidRDefault="003E5BF7" w:rsidP="00772374">
      <w:pPr>
        <w:pStyle w:val="Citadestacada"/>
        <w:ind w:left="0"/>
      </w:pPr>
      <w:r w:rsidRPr="003E5BF7">
        <w:t>Etapa 4. Control Carretas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Control Carretas</w:t>
      </w:r>
    </w:p>
    <w:p w:rsidR="00950CE9" w:rsidRPr="00772AB3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Control Carreta / escaneo marbete y artículos</w:t>
      </w:r>
    </w:p>
    <w:p w:rsidR="00950CE9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Generación NC de sobrantes</w:t>
      </w:r>
    </w:p>
    <w:p w:rsidR="003E5BF7" w:rsidRDefault="003E5BF7"/>
    <w:p w:rsidR="003E5BF7" w:rsidRDefault="003E5BF7"/>
    <w:p w:rsidR="006B5B0A" w:rsidRDefault="006B5B0A"/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lastRenderedPageBreak/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C2330C">
        <w:tc>
          <w:tcPr>
            <w:tcW w:w="2082" w:type="dxa"/>
          </w:tcPr>
          <w:p w:rsidR="00B94744" w:rsidRDefault="00B94744" w:rsidP="00565308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B94744" w:rsidRDefault="00B94744" w:rsidP="00565308">
            <w:pPr>
              <w:pStyle w:val="Prrafodelista"/>
              <w:ind w:left="0"/>
            </w:pPr>
          </w:p>
        </w:tc>
        <w:tc>
          <w:tcPr>
            <w:tcW w:w="4361" w:type="dxa"/>
          </w:tcPr>
          <w:p w:rsidR="00B94744" w:rsidRDefault="00B94744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4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C4B" w:rsidRDefault="005D0C4B" w:rsidP="00F620BF">
      <w:pPr>
        <w:spacing w:after="0" w:line="240" w:lineRule="auto"/>
      </w:pPr>
      <w:r>
        <w:separator/>
      </w:r>
    </w:p>
  </w:endnote>
  <w:endnote w:type="continuationSeparator" w:id="0">
    <w:p w:rsidR="005D0C4B" w:rsidRDefault="005D0C4B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4928091"/>
      <w:docPartObj>
        <w:docPartGallery w:val="Page Numbers (Bottom of Page)"/>
        <w:docPartUnique/>
      </w:docPartObj>
    </w:sdtPr>
    <w:sdtEndPr/>
    <w:sdtContent>
      <w:p w:rsidR="00F620BF" w:rsidRDefault="00F620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E96" w:rsidRPr="005B5E96">
          <w:rPr>
            <w:noProof/>
            <w:lang w:val="es-ES"/>
          </w:rPr>
          <w:t>4</w:t>
        </w:r>
        <w:r>
          <w:fldChar w:fldCharType="end"/>
        </w:r>
      </w:p>
    </w:sdtContent>
  </w:sdt>
  <w:p w:rsidR="00F620BF" w:rsidRDefault="00F620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C4B" w:rsidRDefault="005D0C4B" w:rsidP="00F620BF">
      <w:pPr>
        <w:spacing w:after="0" w:line="240" w:lineRule="auto"/>
      </w:pPr>
      <w:r>
        <w:separator/>
      </w:r>
    </w:p>
  </w:footnote>
  <w:footnote w:type="continuationSeparator" w:id="0">
    <w:p w:rsidR="005D0C4B" w:rsidRDefault="005D0C4B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42C"/>
    <w:multiLevelType w:val="hybridMultilevel"/>
    <w:tmpl w:val="ECD0A97E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77BE8"/>
    <w:multiLevelType w:val="hybridMultilevel"/>
    <w:tmpl w:val="9EFA7712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3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3"/>
  </w:num>
  <w:num w:numId="10">
    <w:abstractNumId w:val="9"/>
  </w:num>
  <w:num w:numId="11">
    <w:abstractNumId w:val="10"/>
  </w:num>
  <w:num w:numId="12">
    <w:abstractNumId w:val="2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47BCA"/>
    <w:rsid w:val="000C0DDA"/>
    <w:rsid w:val="000D503C"/>
    <w:rsid w:val="00137B68"/>
    <w:rsid w:val="00147322"/>
    <w:rsid w:val="0020030B"/>
    <w:rsid w:val="00204F9A"/>
    <w:rsid w:val="0023754F"/>
    <w:rsid w:val="002572B8"/>
    <w:rsid w:val="002B08D9"/>
    <w:rsid w:val="0037042C"/>
    <w:rsid w:val="003A46F9"/>
    <w:rsid w:val="003A7196"/>
    <w:rsid w:val="003E5BF7"/>
    <w:rsid w:val="00415BAA"/>
    <w:rsid w:val="004705BF"/>
    <w:rsid w:val="0048467B"/>
    <w:rsid w:val="005032F4"/>
    <w:rsid w:val="0052009A"/>
    <w:rsid w:val="005358C4"/>
    <w:rsid w:val="00546BF7"/>
    <w:rsid w:val="00565308"/>
    <w:rsid w:val="0058117F"/>
    <w:rsid w:val="00594F09"/>
    <w:rsid w:val="005A1798"/>
    <w:rsid w:val="005B5E96"/>
    <w:rsid w:val="005D0C4B"/>
    <w:rsid w:val="0062601A"/>
    <w:rsid w:val="00683E38"/>
    <w:rsid w:val="0069153A"/>
    <w:rsid w:val="006B4260"/>
    <w:rsid w:val="006B5B0A"/>
    <w:rsid w:val="006C6D24"/>
    <w:rsid w:val="006F09D3"/>
    <w:rsid w:val="006F570F"/>
    <w:rsid w:val="00717001"/>
    <w:rsid w:val="007534F3"/>
    <w:rsid w:val="00770BC6"/>
    <w:rsid w:val="00772374"/>
    <w:rsid w:val="00772AB3"/>
    <w:rsid w:val="007966BC"/>
    <w:rsid w:val="007D6E69"/>
    <w:rsid w:val="008323EE"/>
    <w:rsid w:val="00845BA9"/>
    <w:rsid w:val="008463E1"/>
    <w:rsid w:val="0089365E"/>
    <w:rsid w:val="008964CC"/>
    <w:rsid w:val="008C1351"/>
    <w:rsid w:val="008D5EDE"/>
    <w:rsid w:val="009074A0"/>
    <w:rsid w:val="00913678"/>
    <w:rsid w:val="00950CE9"/>
    <w:rsid w:val="0096399C"/>
    <w:rsid w:val="009655E7"/>
    <w:rsid w:val="00971078"/>
    <w:rsid w:val="009810E1"/>
    <w:rsid w:val="00A80D04"/>
    <w:rsid w:val="00A96279"/>
    <w:rsid w:val="00AE210B"/>
    <w:rsid w:val="00AF5B36"/>
    <w:rsid w:val="00B113C5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A44D1"/>
    <w:rsid w:val="00CE478A"/>
    <w:rsid w:val="00D4155E"/>
    <w:rsid w:val="00D54F68"/>
    <w:rsid w:val="00D74AD0"/>
    <w:rsid w:val="00D74CB3"/>
    <w:rsid w:val="00D93F4D"/>
    <w:rsid w:val="00DE0D33"/>
    <w:rsid w:val="00DE1B01"/>
    <w:rsid w:val="00E41C34"/>
    <w:rsid w:val="00E435A3"/>
    <w:rsid w:val="00E54CCA"/>
    <w:rsid w:val="00E650A2"/>
    <w:rsid w:val="00E90288"/>
    <w:rsid w:val="00EC5D04"/>
    <w:rsid w:val="00EE62FA"/>
    <w:rsid w:val="00EF532C"/>
    <w:rsid w:val="00F367E5"/>
    <w:rsid w:val="00F401F5"/>
    <w:rsid w:val="00F45597"/>
    <w:rsid w:val="00F5443C"/>
    <w:rsid w:val="00F620BF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Dibujo_de_Microsoft_Visio_2003-20103.vsd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2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1398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3</cp:revision>
  <dcterms:created xsi:type="dcterms:W3CDTF">2020-02-11T17:36:00Z</dcterms:created>
  <dcterms:modified xsi:type="dcterms:W3CDTF">2020-02-11T17:57:00Z</dcterms:modified>
</cp:coreProperties>
</file>