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CBE23" w14:textId="77777777"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14:paraId="36B708FA" w14:textId="77777777" w:rsidR="00754C60" w:rsidRPr="002277A2" w:rsidRDefault="003E5BF7" w:rsidP="002277A2">
      <w:pPr>
        <w:pStyle w:val="Citadestacada"/>
        <w:ind w:left="0"/>
      </w:pPr>
      <w:r w:rsidRPr="003E5BF7">
        <w:t>Etapa 1. Consolidado Multicanal</w:t>
      </w:r>
    </w:p>
    <w:p w14:paraId="26E02481" w14:textId="77777777"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 MC</w:t>
      </w:r>
    </w:p>
    <w:p w14:paraId="7FE53FDA" w14:textId="77777777" w:rsidR="00717001" w:rsidRDefault="00717001" w:rsidP="00717001">
      <w:pPr>
        <w:pStyle w:val="Prrafodelista"/>
        <w:rPr>
          <w:highlight w:val="cyan"/>
        </w:rPr>
      </w:pPr>
    </w:p>
    <w:p w14:paraId="18CF89FB" w14:textId="77777777" w:rsidR="002277A2" w:rsidRDefault="00135F0D" w:rsidP="00135F0D">
      <w:pPr>
        <w:pStyle w:val="Prrafodelista"/>
        <w:numPr>
          <w:ilvl w:val="0"/>
          <w:numId w:val="5"/>
        </w:numPr>
        <w:rPr>
          <w:i/>
          <w:u w:val="single"/>
        </w:rPr>
      </w:pPr>
      <w:r>
        <w:rPr>
          <w:i/>
          <w:u w:val="single"/>
        </w:rPr>
        <w:t xml:space="preserve">Obtener </w:t>
      </w:r>
      <w:r w:rsidR="005D0FE5">
        <w:rPr>
          <w:i/>
          <w:u w:val="single"/>
        </w:rPr>
        <w:t>C</w:t>
      </w:r>
      <w:r>
        <w:rPr>
          <w:i/>
          <w:u w:val="single"/>
        </w:rPr>
        <w:t>onsolidado</w:t>
      </w:r>
      <w:r w:rsidR="005D0FE5">
        <w:rPr>
          <w:i/>
          <w:u w:val="single"/>
        </w:rPr>
        <w:t xml:space="preserve"> </w:t>
      </w:r>
      <w:r>
        <w:rPr>
          <w:i/>
          <w:u w:val="single"/>
        </w:rPr>
        <w:t>M</w:t>
      </w:r>
      <w:r w:rsidR="005D0FE5">
        <w:rPr>
          <w:i/>
          <w:u w:val="single"/>
        </w:rPr>
        <w:t>ulticanal</w:t>
      </w:r>
      <w:r>
        <w:rPr>
          <w:i/>
          <w:u w:val="single"/>
        </w:rPr>
        <w:t xml:space="preserve"> por </w:t>
      </w:r>
      <w:commentRangeStart w:id="0"/>
      <w:r>
        <w:rPr>
          <w:i/>
          <w:u w:val="single"/>
        </w:rPr>
        <w:t>fechas</w:t>
      </w:r>
      <w:commentRangeEnd w:id="0"/>
      <w:r w:rsidR="00083F1E">
        <w:rPr>
          <w:rStyle w:val="Refdecomentario"/>
        </w:rPr>
        <w:commentReference w:id="0"/>
      </w:r>
    </w:p>
    <w:p w14:paraId="6CED185B" w14:textId="77777777" w:rsidR="007E2598" w:rsidRPr="007E2598" w:rsidRDefault="00E34850" w:rsidP="007E2598">
      <w:pPr>
        <w:pStyle w:val="Prrafodelista"/>
        <w:ind w:left="1080"/>
      </w:pPr>
      <w:r>
        <w:object w:dxaOrig="9122" w:dyaOrig="3172" w14:anchorId="00DBB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158.25pt" o:ole="">
            <v:imagedata r:id="rId10" o:title=""/>
          </v:shape>
          <o:OLEObject Type="Embed" ProgID="Visio.Drawing.11" ShapeID="_x0000_i1025" DrawAspect="Content" ObjectID="_1647952138" r:id="rId11"/>
        </w:object>
      </w:r>
    </w:p>
    <w:p w14:paraId="5ECC4169" w14:textId="77777777" w:rsidR="002277A2" w:rsidRDefault="002277A2" w:rsidP="002277A2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5CF637C7" w14:textId="77777777" w:rsidR="002277A2" w:rsidRPr="00786668" w:rsidRDefault="00786668" w:rsidP="002277A2">
      <w:pPr>
        <w:pStyle w:val="Prrafodelista"/>
        <w:numPr>
          <w:ilvl w:val="0"/>
          <w:numId w:val="9"/>
        </w:numPr>
        <w:ind w:left="1843"/>
      </w:pPr>
      <w:r>
        <w:t>Fecha desde</w:t>
      </w:r>
      <w:r w:rsidR="002277A2">
        <w:t xml:space="preserve"> as </w:t>
      </w:r>
      <w:proofErr w:type="spellStart"/>
      <w:r w:rsidR="00F75493">
        <w:rPr>
          <w:b/>
          <w:color w:val="943634" w:themeColor="accent2" w:themeShade="BF"/>
        </w:rPr>
        <w:t>p_desde</w:t>
      </w:r>
      <w:proofErr w:type="spellEnd"/>
    </w:p>
    <w:p w14:paraId="6CC6B6F0" w14:textId="77777777" w:rsidR="00786668" w:rsidRPr="00864FCB" w:rsidRDefault="00786668" w:rsidP="00786668">
      <w:pPr>
        <w:pStyle w:val="Prrafodelista"/>
        <w:numPr>
          <w:ilvl w:val="0"/>
          <w:numId w:val="9"/>
        </w:numPr>
        <w:ind w:left="1843"/>
      </w:pPr>
      <w:r>
        <w:t xml:space="preserve">Fecha hasta as </w:t>
      </w:r>
      <w:proofErr w:type="spellStart"/>
      <w:r w:rsidR="00F75493">
        <w:rPr>
          <w:b/>
          <w:color w:val="943634" w:themeColor="accent2" w:themeShade="BF"/>
        </w:rPr>
        <w:t>p_hasta</w:t>
      </w:r>
      <w:proofErr w:type="spellEnd"/>
    </w:p>
    <w:p w14:paraId="1E6519BD" w14:textId="77777777" w:rsidR="002277A2" w:rsidRDefault="002277A2" w:rsidP="002277A2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27992793" w14:textId="77777777" w:rsidR="00734576" w:rsidRDefault="00734576" w:rsidP="00734576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399009EB" w14:textId="77777777" w:rsidR="00734576" w:rsidRDefault="00686017" w:rsidP="00734576">
      <w:pPr>
        <w:pStyle w:val="Prrafodelista"/>
        <w:numPr>
          <w:ilvl w:val="0"/>
          <w:numId w:val="17"/>
        </w:numPr>
        <w:ind w:left="2127"/>
      </w:pPr>
      <w:proofErr w:type="spellStart"/>
      <w:r>
        <w:t>Nro</w:t>
      </w:r>
      <w:proofErr w:type="spellEnd"/>
      <w:r>
        <w:t xml:space="preserve"> Consolidado</w:t>
      </w:r>
      <w:r w:rsidR="00734576">
        <w:t xml:space="preserve"> as </w:t>
      </w:r>
      <w:proofErr w:type="spellStart"/>
      <w:r>
        <w:rPr>
          <w:b/>
          <w:color w:val="943634" w:themeColor="accent2" w:themeShade="BF"/>
        </w:rPr>
        <w:t>idconsolidado</w:t>
      </w:r>
      <w:r w:rsidR="00DD1E5E">
        <w:rPr>
          <w:b/>
          <w:color w:val="943634" w:themeColor="accent2" w:themeShade="BF"/>
        </w:rPr>
        <w:t>m</w:t>
      </w:r>
      <w:proofErr w:type="spellEnd"/>
    </w:p>
    <w:p w14:paraId="65D95C34" w14:textId="77777777" w:rsidR="00734576" w:rsidRDefault="00686017" w:rsidP="00734576">
      <w:pPr>
        <w:pStyle w:val="Prrafodelista"/>
        <w:numPr>
          <w:ilvl w:val="0"/>
          <w:numId w:val="17"/>
        </w:numPr>
        <w:ind w:left="2127"/>
      </w:pPr>
      <w:r>
        <w:t xml:space="preserve">Fecha </w:t>
      </w:r>
      <w:proofErr w:type="spellStart"/>
      <w:r>
        <w:t>creacion</w:t>
      </w:r>
      <w:proofErr w:type="spellEnd"/>
      <w:r w:rsidR="00734576">
        <w:t xml:space="preserve"> as </w:t>
      </w:r>
      <w:r>
        <w:rPr>
          <w:b/>
          <w:color w:val="943634" w:themeColor="accent2" w:themeShade="BF"/>
        </w:rPr>
        <w:t>fecha</w:t>
      </w:r>
    </w:p>
    <w:p w14:paraId="5EB31CF1" w14:textId="77777777" w:rsidR="00734576" w:rsidRDefault="00D01954" w:rsidP="00734576">
      <w:pPr>
        <w:pStyle w:val="Prrafodelista"/>
        <w:numPr>
          <w:ilvl w:val="0"/>
          <w:numId w:val="17"/>
        </w:numPr>
        <w:ind w:left="2127"/>
      </w:pPr>
      <w:r>
        <w:t>Estado</w:t>
      </w:r>
      <w:r w:rsidR="00734576">
        <w:t xml:space="preserve"> </w:t>
      </w:r>
      <w:proofErr w:type="spellStart"/>
      <w:r w:rsidR="00734576">
        <w:t>as</w:t>
      </w:r>
      <w:proofErr w:type="spellEnd"/>
      <w:r w:rsidR="00734576">
        <w:t xml:space="preserve"> </w:t>
      </w:r>
      <w:r>
        <w:rPr>
          <w:b/>
          <w:color w:val="943634" w:themeColor="accent2" w:themeShade="BF"/>
        </w:rPr>
        <w:t>estado</w:t>
      </w:r>
    </w:p>
    <w:p w14:paraId="186A3287" w14:textId="77777777" w:rsidR="00734576" w:rsidRPr="002116B6" w:rsidRDefault="00D01954" w:rsidP="00734576">
      <w:pPr>
        <w:pStyle w:val="Prrafodelista"/>
        <w:numPr>
          <w:ilvl w:val="0"/>
          <w:numId w:val="17"/>
        </w:numPr>
        <w:ind w:left="2127"/>
      </w:pPr>
      <w:r>
        <w:t>Si tiene artículos sin asignar, devolver true, si no false</w:t>
      </w:r>
      <w:r w:rsidR="00734576">
        <w:t xml:space="preserve"> as </w:t>
      </w:r>
      <w:proofErr w:type="spellStart"/>
      <w:r>
        <w:rPr>
          <w:b/>
          <w:color w:val="943634" w:themeColor="accent2" w:themeShade="BF"/>
        </w:rPr>
        <w:t>articulosSinAsignar</w:t>
      </w:r>
      <w:proofErr w:type="spellEnd"/>
    </w:p>
    <w:p w14:paraId="3D212AE0" w14:textId="77777777" w:rsidR="00AB6BB4" w:rsidRPr="00AB6BB4" w:rsidRDefault="0063433C" w:rsidP="00AB6BB4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Si tiene artículos que </w:t>
      </w:r>
      <w:proofErr w:type="spellStart"/>
      <w:r>
        <w:rPr>
          <w:color w:val="000000" w:themeColor="text1"/>
        </w:rPr>
        <w:t>pickados</w:t>
      </w:r>
      <w:proofErr w:type="spellEnd"/>
      <w:r>
        <w:rPr>
          <w:color w:val="000000" w:themeColor="text1"/>
        </w:rPr>
        <w:t xml:space="preserve"> con faltante devolver true, sino false</w:t>
      </w:r>
      <w:r w:rsidR="00734576">
        <w:rPr>
          <w:color w:val="000000" w:themeColor="text1"/>
        </w:rPr>
        <w:t xml:space="preserve"> as </w:t>
      </w:r>
      <w:proofErr w:type="spellStart"/>
      <w:r>
        <w:rPr>
          <w:b/>
          <w:color w:val="943634" w:themeColor="accent2" w:themeShade="BF"/>
        </w:rPr>
        <w:t>tieneFaltante</w:t>
      </w:r>
      <w:proofErr w:type="spellEnd"/>
    </w:p>
    <w:p w14:paraId="3C76B84E" w14:textId="77777777" w:rsidR="00C558B1" w:rsidRPr="00AB6BB4" w:rsidRDefault="00EA2F1F" w:rsidP="00AB6BB4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 w:rsidRPr="00AB6BB4">
        <w:rPr>
          <w:color w:val="000000" w:themeColor="text1"/>
        </w:rPr>
        <w:t xml:space="preserve">Si tiene artículos faltantes sin asignar devolver true, sino false as </w:t>
      </w:r>
      <w:proofErr w:type="spellStart"/>
      <w:r w:rsidRPr="00AB6BB4">
        <w:rPr>
          <w:b/>
          <w:color w:val="943634" w:themeColor="accent2" w:themeShade="BF"/>
        </w:rPr>
        <w:t>tieneFaltanteSinAsignar</w:t>
      </w:r>
      <w:proofErr w:type="spellEnd"/>
      <w:r w:rsidR="00C558B1" w:rsidRPr="00AB6BB4">
        <w:rPr>
          <w:b/>
          <w:color w:val="943634" w:themeColor="accent2" w:themeShade="BF"/>
        </w:rPr>
        <w:t xml:space="preserve"> </w:t>
      </w:r>
    </w:p>
    <w:p w14:paraId="31895583" w14:textId="77777777" w:rsidR="002E7624" w:rsidRPr="002E7624" w:rsidRDefault="002E7624" w:rsidP="002E7624">
      <w:pPr>
        <w:pStyle w:val="Prrafodelista"/>
        <w:ind w:left="1080"/>
      </w:pPr>
    </w:p>
    <w:p w14:paraId="7CA25FDF" w14:textId="77777777" w:rsidR="002E7624" w:rsidRDefault="002E7624" w:rsidP="002E7624">
      <w:pPr>
        <w:pStyle w:val="Prrafodelista"/>
        <w:numPr>
          <w:ilvl w:val="0"/>
          <w:numId w:val="5"/>
        </w:numPr>
      </w:pPr>
      <w:commentRangeStart w:id="2"/>
      <w:r>
        <w:rPr>
          <w:i/>
          <w:u w:val="single"/>
        </w:rPr>
        <w:t>Detalle artículos Consolidado Multicanal</w:t>
      </w:r>
      <w:r>
        <w:t xml:space="preserve">: </w:t>
      </w:r>
      <w:commentRangeEnd w:id="2"/>
      <w:r w:rsidR="00083F1E">
        <w:rPr>
          <w:rStyle w:val="Refdecomentario"/>
        </w:rPr>
        <w:commentReference w:id="2"/>
      </w:r>
    </w:p>
    <w:p w14:paraId="7C44F3AE" w14:textId="77777777" w:rsidR="002E7624" w:rsidRDefault="002E7624" w:rsidP="002E7624">
      <w:pPr>
        <w:pStyle w:val="Prrafodelista"/>
        <w:ind w:left="1080"/>
      </w:pPr>
      <w:r>
        <w:t>Muestra todos los artículos que entraron en el consolidado Multicanal</w:t>
      </w:r>
    </w:p>
    <w:p w14:paraId="7C455C35" w14:textId="77777777" w:rsidR="002E7624" w:rsidRDefault="002E7624" w:rsidP="002E762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0BEF6327" w14:textId="77777777" w:rsidR="002E7624" w:rsidRDefault="002E7624" w:rsidP="002E7624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Consolidado as </w:t>
      </w:r>
      <w:proofErr w:type="spellStart"/>
      <w:r>
        <w:rPr>
          <w:b/>
          <w:color w:val="943634" w:themeColor="accent2" w:themeShade="BF"/>
        </w:rPr>
        <w:t>idconsolidado</w:t>
      </w:r>
      <w:r w:rsidR="00A22FD9">
        <w:rPr>
          <w:b/>
          <w:color w:val="943634" w:themeColor="accent2" w:themeShade="BF"/>
        </w:rPr>
        <w:t>m</w:t>
      </w:r>
      <w:proofErr w:type="spellEnd"/>
    </w:p>
    <w:p w14:paraId="79BB996B" w14:textId="77777777" w:rsidR="002E7624" w:rsidRDefault="002E7624" w:rsidP="002E762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2CF99E4D" w14:textId="77777777" w:rsidR="002E7624" w:rsidRDefault="002E7624" w:rsidP="002E7624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14:paraId="7F3AB055" w14:textId="77777777" w:rsidR="002E7624" w:rsidRPr="00A80D04" w:rsidRDefault="002E7624" w:rsidP="002E7624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098BAE35" w14:textId="77777777" w:rsidR="002E7624" w:rsidRDefault="002E7624" w:rsidP="002E7624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14:paraId="4EA6EE83" w14:textId="77777777" w:rsidR="002E7624" w:rsidRDefault="002E7624" w:rsidP="002E7624">
      <w:pPr>
        <w:pStyle w:val="Prrafodelista"/>
        <w:numPr>
          <w:ilvl w:val="0"/>
          <w:numId w:val="25"/>
        </w:numPr>
        <w:ind w:left="2127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7518E776" w14:textId="77777777" w:rsidR="002E7624" w:rsidRPr="003D1470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14:paraId="57748BD5" w14:textId="77777777" w:rsidR="003D1470" w:rsidRDefault="003D1470" w:rsidP="002E7624">
      <w:pPr>
        <w:pStyle w:val="Prrafodelista"/>
        <w:numPr>
          <w:ilvl w:val="0"/>
          <w:numId w:val="25"/>
        </w:numPr>
        <w:ind w:left="2127"/>
      </w:pPr>
      <w:r>
        <w:rPr>
          <w:b/>
          <w:color w:val="FF0000"/>
        </w:rPr>
        <w:t>Agregue cantidad-</w:t>
      </w:r>
      <w:proofErr w:type="spellStart"/>
      <w:r>
        <w:rPr>
          <w:b/>
          <w:color w:val="FF0000"/>
        </w:rPr>
        <w:t>piking</w:t>
      </w:r>
      <w:proofErr w:type="spellEnd"/>
      <w:r w:rsidR="00C41F37">
        <w:rPr>
          <w:b/>
          <w:color w:val="FF0000"/>
        </w:rPr>
        <w:t xml:space="preserve"> y cantidad faltante</w:t>
      </w:r>
    </w:p>
    <w:p w14:paraId="2D254EDC" w14:textId="77777777" w:rsidR="002E7624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14:paraId="0B4F17A8" w14:textId="77777777" w:rsidR="002E7624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14:paraId="744B3150" w14:textId="77777777" w:rsidR="002E7624" w:rsidRPr="00137B68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14:paraId="03AFCD7E" w14:textId="77777777" w:rsidR="00770FB6" w:rsidRPr="002E7624" w:rsidRDefault="00770FB6" w:rsidP="00770FB6">
      <w:pPr>
        <w:pStyle w:val="Prrafodelista"/>
        <w:ind w:left="1080"/>
      </w:pPr>
    </w:p>
    <w:p w14:paraId="0A6AFEF8" w14:textId="77777777" w:rsidR="00770FB6" w:rsidRDefault="00770FB6" w:rsidP="00770FB6">
      <w:pPr>
        <w:pStyle w:val="Prrafodelista"/>
        <w:numPr>
          <w:ilvl w:val="0"/>
          <w:numId w:val="5"/>
        </w:numPr>
      </w:pPr>
      <w:commentRangeStart w:id="3"/>
      <w:r>
        <w:rPr>
          <w:i/>
          <w:u w:val="single"/>
        </w:rPr>
        <w:t>Detalle artículos FALTANTES Consolidado Multicanal</w:t>
      </w:r>
      <w:r>
        <w:t xml:space="preserve">: </w:t>
      </w:r>
      <w:commentRangeEnd w:id="3"/>
      <w:r w:rsidR="00083F1E">
        <w:rPr>
          <w:rStyle w:val="Refdecomentario"/>
        </w:rPr>
        <w:commentReference w:id="3"/>
      </w:r>
    </w:p>
    <w:p w14:paraId="45C4194E" w14:textId="77777777" w:rsidR="00770FB6" w:rsidRDefault="00770FB6" w:rsidP="00770FB6">
      <w:pPr>
        <w:pStyle w:val="Prrafodelista"/>
        <w:ind w:left="1080"/>
      </w:pPr>
      <w:r>
        <w:t>Muestra todos los artículos que entraron en el consolidado Multicanal y que no fueron encontrados.</w:t>
      </w:r>
    </w:p>
    <w:p w14:paraId="0F0B9B6F" w14:textId="77777777" w:rsidR="00770FB6" w:rsidRDefault="00770FB6" w:rsidP="00770FB6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4B56997C" w14:textId="77777777" w:rsidR="00770FB6" w:rsidRDefault="00770FB6" w:rsidP="00770FB6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Consolidado as </w:t>
      </w:r>
      <w:proofErr w:type="spellStart"/>
      <w:r>
        <w:rPr>
          <w:b/>
          <w:color w:val="943634" w:themeColor="accent2" w:themeShade="BF"/>
        </w:rPr>
        <w:t>idconsolidado</w:t>
      </w:r>
      <w:r w:rsidR="00C35A11">
        <w:rPr>
          <w:b/>
          <w:color w:val="943634" w:themeColor="accent2" w:themeShade="BF"/>
        </w:rPr>
        <w:t>m</w:t>
      </w:r>
      <w:proofErr w:type="spellEnd"/>
    </w:p>
    <w:p w14:paraId="544B11AC" w14:textId="77777777" w:rsidR="00770FB6" w:rsidRDefault="00770FB6" w:rsidP="00770FB6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5EF1D557" w14:textId="77777777" w:rsidR="00770FB6" w:rsidRDefault="00770FB6" w:rsidP="00770FB6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14:paraId="7E924CFC" w14:textId="77777777" w:rsidR="00770FB6" w:rsidRPr="00A80D04" w:rsidRDefault="00770FB6" w:rsidP="00770FB6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4DA04C58" w14:textId="77777777" w:rsidR="00770FB6" w:rsidRDefault="00770FB6" w:rsidP="00770FB6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14:paraId="199D9BEB" w14:textId="77777777" w:rsidR="00770FB6" w:rsidRDefault="00770FB6" w:rsidP="00770FB6">
      <w:pPr>
        <w:pStyle w:val="Prrafodelista"/>
        <w:numPr>
          <w:ilvl w:val="0"/>
          <w:numId w:val="25"/>
        </w:numPr>
        <w:ind w:left="2127"/>
      </w:pPr>
      <w:proofErr w:type="spellStart"/>
      <w:r>
        <w:lastRenderedPageBreak/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4E7358F1" w14:textId="77777777" w:rsidR="00770FB6" w:rsidRPr="006720BF" w:rsidRDefault="00770FB6" w:rsidP="00770FB6">
      <w:pPr>
        <w:pStyle w:val="Prrafodelista"/>
        <w:numPr>
          <w:ilvl w:val="0"/>
          <w:numId w:val="25"/>
        </w:numPr>
        <w:ind w:left="2127"/>
        <w:rPr>
          <w:ins w:id="4" w:author="Charles Maldonado" w:date="2020-04-09T14:11:00Z"/>
          <w:rPrChange w:id="5" w:author="Charles Maldonado" w:date="2020-04-09T14:11:00Z">
            <w:rPr>
              <w:ins w:id="6" w:author="Charles Maldonado" w:date="2020-04-09T14:11:00Z"/>
              <w:b/>
              <w:color w:val="943634" w:themeColor="accent2" w:themeShade="BF"/>
            </w:rPr>
          </w:rPrChange>
        </w:rPr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14:paraId="16309ED1" w14:textId="6501D026" w:rsidR="006720BF" w:rsidRDefault="006720BF">
      <w:pPr>
        <w:pStyle w:val="Prrafodelista"/>
        <w:numPr>
          <w:ilvl w:val="0"/>
          <w:numId w:val="25"/>
        </w:numPr>
        <w:ind w:left="2127"/>
      </w:pPr>
      <w:ins w:id="7" w:author="Charles Maldonado" w:date="2020-04-09T14:11:00Z">
        <w:r>
          <w:rPr>
            <w:b/>
            <w:color w:val="FF0000"/>
          </w:rPr>
          <w:t>Agregue cantidad-</w:t>
        </w:r>
        <w:proofErr w:type="spellStart"/>
        <w:r>
          <w:rPr>
            <w:b/>
            <w:color w:val="FF0000"/>
          </w:rPr>
          <w:t>piking</w:t>
        </w:r>
        <w:proofErr w:type="spellEnd"/>
        <w:r>
          <w:rPr>
            <w:b/>
            <w:color w:val="FF0000"/>
          </w:rPr>
          <w:t xml:space="preserve"> y cantidad faltante</w:t>
        </w:r>
      </w:ins>
    </w:p>
    <w:p w14:paraId="3A27F5D6" w14:textId="77777777" w:rsidR="00770FB6" w:rsidRDefault="00770FB6" w:rsidP="00770FB6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14:paraId="2A0ED5E1" w14:textId="77777777" w:rsidR="00770FB6" w:rsidRDefault="00770FB6" w:rsidP="00770FB6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14:paraId="162FE8FD" w14:textId="77777777" w:rsidR="00770FB6" w:rsidRPr="00137B68" w:rsidRDefault="00770FB6" w:rsidP="00770FB6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14:paraId="4709F9FE" w14:textId="77777777" w:rsidR="002277A2" w:rsidRDefault="000336C5" w:rsidP="002277A2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8"/>
      <w:r>
        <w:rPr>
          <w:i/>
          <w:u w:val="single"/>
        </w:rPr>
        <w:t>Detalle asignación consolidado multicana</w:t>
      </w:r>
      <w:commentRangeEnd w:id="8"/>
      <w:r w:rsidR="003C0E65">
        <w:rPr>
          <w:rStyle w:val="Refdecomentario"/>
        </w:rPr>
        <w:commentReference w:id="8"/>
      </w:r>
      <w:r>
        <w:rPr>
          <w:i/>
          <w:u w:val="single"/>
        </w:rPr>
        <w:t>l</w:t>
      </w:r>
    </w:p>
    <w:p w14:paraId="64C85512" w14:textId="77777777" w:rsidR="007E2598" w:rsidRPr="007E2598" w:rsidRDefault="007E2598" w:rsidP="007E2598">
      <w:pPr>
        <w:pStyle w:val="Prrafodelista"/>
        <w:ind w:left="1080"/>
      </w:pPr>
      <w:r>
        <w:object w:dxaOrig="6855" w:dyaOrig="2623" w14:anchorId="0768A193">
          <v:shape id="_x0000_i1026" type="#_x0000_t75" style="width:342.75pt;height:131.25pt" o:ole="">
            <v:imagedata r:id="rId12" o:title=""/>
          </v:shape>
          <o:OLEObject Type="Embed" ProgID="Visio.Drawing.11" ShapeID="_x0000_i1026" DrawAspect="Content" ObjectID="_1647952139" r:id="rId13"/>
        </w:object>
      </w:r>
    </w:p>
    <w:p w14:paraId="74747E89" w14:textId="77777777" w:rsidR="002277A2" w:rsidRDefault="002277A2" w:rsidP="002277A2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3427364C" w14:textId="77777777" w:rsidR="002277A2" w:rsidRDefault="00773128" w:rsidP="002277A2">
      <w:pPr>
        <w:pStyle w:val="Prrafodelista"/>
        <w:numPr>
          <w:ilvl w:val="0"/>
          <w:numId w:val="9"/>
        </w:numPr>
        <w:ind w:left="1843"/>
      </w:pPr>
      <w:proofErr w:type="spellStart"/>
      <w:r>
        <w:t>IdConsolidado</w:t>
      </w:r>
      <w:proofErr w:type="spellEnd"/>
      <w:r w:rsidR="002277A2">
        <w:t xml:space="preserve"> as </w:t>
      </w:r>
      <w:proofErr w:type="spellStart"/>
      <w:r>
        <w:rPr>
          <w:b/>
          <w:color w:val="943634" w:themeColor="accent2" w:themeShade="BF"/>
        </w:rPr>
        <w:t>IdConsolidado</w:t>
      </w:r>
      <w:r w:rsidR="00C35A11">
        <w:rPr>
          <w:b/>
          <w:color w:val="943634" w:themeColor="accent2" w:themeShade="BF"/>
        </w:rPr>
        <w:t>m</w:t>
      </w:r>
      <w:proofErr w:type="spellEnd"/>
    </w:p>
    <w:p w14:paraId="5F5AC412" w14:textId="77777777" w:rsidR="002277A2" w:rsidRPr="00500F41" w:rsidRDefault="002277A2" w:rsidP="0077312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3820C4CD" w14:textId="77777777" w:rsidR="002277A2" w:rsidRDefault="002277A2" w:rsidP="002277A2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5C2AB347" w14:textId="77777777" w:rsidR="00773128" w:rsidRDefault="00773128" w:rsidP="00773128">
      <w:pPr>
        <w:pStyle w:val="Prrafodelista"/>
        <w:numPr>
          <w:ilvl w:val="0"/>
          <w:numId w:val="17"/>
        </w:numPr>
        <w:ind w:left="2127"/>
      </w:pPr>
      <w:proofErr w:type="spellStart"/>
      <w:r>
        <w:t>IdConsolidadoM</w:t>
      </w:r>
      <w:proofErr w:type="spellEnd"/>
      <w:r>
        <w:t xml:space="preserve"> as </w:t>
      </w:r>
      <w:proofErr w:type="spellStart"/>
      <w:r w:rsidRPr="00773128">
        <w:rPr>
          <w:b/>
          <w:color w:val="632423" w:themeColor="accent2" w:themeShade="80"/>
        </w:rPr>
        <w:t>IdConsolidado</w:t>
      </w:r>
      <w:r w:rsidR="00C35A11">
        <w:rPr>
          <w:b/>
          <w:color w:val="632423" w:themeColor="accent2" w:themeShade="80"/>
        </w:rPr>
        <w:t>m</w:t>
      </w:r>
      <w:proofErr w:type="spellEnd"/>
    </w:p>
    <w:p w14:paraId="6D2C9D95" w14:textId="77777777" w:rsidR="00773128" w:rsidRDefault="00773128" w:rsidP="00773128">
      <w:pPr>
        <w:pStyle w:val="Prrafodelista"/>
        <w:numPr>
          <w:ilvl w:val="0"/>
          <w:numId w:val="17"/>
        </w:numPr>
        <w:ind w:left="2127"/>
      </w:pPr>
      <w:proofErr w:type="spellStart"/>
      <w:r>
        <w:t>IdTarea</w:t>
      </w:r>
      <w:proofErr w:type="spellEnd"/>
      <w:r>
        <w:t xml:space="preserve"> asignada as </w:t>
      </w:r>
      <w:proofErr w:type="spellStart"/>
      <w:r w:rsidRPr="00773128">
        <w:rPr>
          <w:b/>
          <w:color w:val="632423" w:themeColor="accent2" w:themeShade="80"/>
        </w:rPr>
        <w:t>IdTarea</w:t>
      </w:r>
      <w:proofErr w:type="spellEnd"/>
    </w:p>
    <w:p w14:paraId="63A64175" w14:textId="77777777" w:rsidR="00773128" w:rsidRPr="004B1EFB" w:rsidRDefault="00773128" w:rsidP="00773128">
      <w:pPr>
        <w:pStyle w:val="Prrafodelista"/>
        <w:numPr>
          <w:ilvl w:val="0"/>
          <w:numId w:val="17"/>
        </w:numPr>
        <w:ind w:left="2127"/>
      </w:pPr>
      <w:r>
        <w:t xml:space="preserve">Nombre persona asignada en tarea para ese </w:t>
      </w:r>
      <w:proofErr w:type="spellStart"/>
      <w:r>
        <w:t>consolidadoM</w:t>
      </w:r>
      <w:proofErr w:type="spellEnd"/>
      <w:r>
        <w:t xml:space="preserve"> as </w:t>
      </w:r>
      <w:r w:rsidRPr="00773128">
        <w:rPr>
          <w:b/>
          <w:color w:val="632423" w:themeColor="accent2" w:themeShade="80"/>
        </w:rPr>
        <w:t>Armador</w:t>
      </w:r>
    </w:p>
    <w:p w14:paraId="7C2A07BB" w14:textId="19AD90F9" w:rsidR="004B1EFB" w:rsidRPr="004B1EFB" w:rsidRDefault="004B1EFB" w:rsidP="00773128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4B1EFB">
        <w:rPr>
          <w:b/>
          <w:color w:val="FF0000"/>
        </w:rPr>
        <w:t xml:space="preserve">Elimino las cantidades solo listo la tabla </w:t>
      </w:r>
      <w:proofErr w:type="spellStart"/>
      <w:r w:rsidRPr="004B1EFB">
        <w:rPr>
          <w:b/>
          <w:color w:val="FF0000"/>
        </w:rPr>
        <w:t>tblslvtarea</w:t>
      </w:r>
      <w:proofErr w:type="spellEnd"/>
      <w:ins w:id="9" w:author="Charles Maldonado" w:date="2020-04-03T10:09:00Z">
        <w:r w:rsidR="005313C3">
          <w:rPr>
            <w:b/>
            <w:color w:val="FF0000"/>
          </w:rPr>
          <w:t xml:space="preserve"> CABEZERA</w:t>
        </w:r>
      </w:ins>
    </w:p>
    <w:p w14:paraId="73779627" w14:textId="77777777" w:rsidR="00773128" w:rsidRPr="004B1EFB" w:rsidRDefault="00773128" w:rsidP="00773128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4B1EFB">
        <w:rPr>
          <w:color w:val="FF0000"/>
        </w:rPr>
        <w:t xml:space="preserve">Cantidad asignada “-“ Unidad Medida (en BTO y UN)  as </w:t>
      </w:r>
      <w:proofErr w:type="spellStart"/>
      <w:r w:rsidRPr="004B1EFB">
        <w:rPr>
          <w:b/>
          <w:color w:val="FF0000"/>
        </w:rPr>
        <w:t>CantidadAsignada</w:t>
      </w:r>
      <w:proofErr w:type="spellEnd"/>
    </w:p>
    <w:p w14:paraId="4DC854DF" w14:textId="77777777" w:rsidR="00773128" w:rsidRPr="004B1EFB" w:rsidRDefault="00773128" w:rsidP="00773128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4B1EFB">
        <w:rPr>
          <w:color w:val="FF0000"/>
        </w:rPr>
        <w:t xml:space="preserve">Cantidad faltante “-“ Unidad Medida (en BTO y UN)  as </w:t>
      </w:r>
      <w:proofErr w:type="spellStart"/>
      <w:r w:rsidRPr="004B1EFB">
        <w:rPr>
          <w:b/>
          <w:color w:val="FF0000"/>
        </w:rPr>
        <w:t>CantidadFaltante</w:t>
      </w:r>
      <w:proofErr w:type="spellEnd"/>
      <w:r w:rsidRPr="004B1EFB">
        <w:rPr>
          <w:color w:val="FF0000"/>
        </w:rPr>
        <w:t xml:space="preserve"> </w:t>
      </w:r>
    </w:p>
    <w:p w14:paraId="196CCED9" w14:textId="77777777" w:rsidR="002277A2" w:rsidRPr="002116B6" w:rsidRDefault="00773128" w:rsidP="002277A2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>Estado</w:t>
      </w:r>
      <w:r w:rsidR="002277A2">
        <w:rPr>
          <w:color w:val="000000" w:themeColor="text1"/>
        </w:rPr>
        <w:t xml:space="preserve"> </w:t>
      </w:r>
      <w:proofErr w:type="spellStart"/>
      <w:r w:rsidR="002277A2">
        <w:rPr>
          <w:color w:val="000000" w:themeColor="text1"/>
        </w:rPr>
        <w:t>as</w:t>
      </w:r>
      <w:proofErr w:type="spellEnd"/>
      <w:r w:rsidR="002277A2">
        <w:rPr>
          <w:color w:val="000000" w:themeColor="text1"/>
        </w:rPr>
        <w:t xml:space="preserve"> </w:t>
      </w:r>
      <w:r>
        <w:rPr>
          <w:b/>
          <w:color w:val="943634" w:themeColor="accent2" w:themeShade="BF"/>
        </w:rPr>
        <w:t>Estado</w:t>
      </w:r>
    </w:p>
    <w:p w14:paraId="7E481A85" w14:textId="77777777" w:rsidR="00B03145" w:rsidRPr="00B03145" w:rsidRDefault="00B03145" w:rsidP="00B03145">
      <w:pPr>
        <w:pStyle w:val="Prrafodelista"/>
        <w:ind w:left="1080"/>
      </w:pPr>
    </w:p>
    <w:p w14:paraId="2F2E494B" w14:textId="77777777" w:rsidR="00B03145" w:rsidRDefault="00B03145" w:rsidP="00B03145">
      <w:pPr>
        <w:pStyle w:val="Prrafodelista"/>
        <w:numPr>
          <w:ilvl w:val="0"/>
          <w:numId w:val="5"/>
        </w:numPr>
      </w:pPr>
      <w:commentRangeStart w:id="10"/>
      <w:r>
        <w:rPr>
          <w:i/>
          <w:u w:val="single"/>
        </w:rPr>
        <w:t xml:space="preserve">Detalle artículos </w:t>
      </w:r>
      <w:r w:rsidR="009D596D">
        <w:rPr>
          <w:i/>
          <w:u w:val="single"/>
        </w:rPr>
        <w:t xml:space="preserve">asignados por </w:t>
      </w:r>
      <w:proofErr w:type="spellStart"/>
      <w:r w:rsidR="009D596D">
        <w:rPr>
          <w:i/>
          <w:u w:val="single"/>
        </w:rPr>
        <w:t>IdTarea</w:t>
      </w:r>
      <w:proofErr w:type="spellEnd"/>
      <w:r>
        <w:t xml:space="preserve">: </w:t>
      </w:r>
      <w:commentRangeEnd w:id="10"/>
      <w:r w:rsidR="00206095">
        <w:rPr>
          <w:rStyle w:val="Refdecomentario"/>
        </w:rPr>
        <w:commentReference w:id="10"/>
      </w:r>
    </w:p>
    <w:p w14:paraId="1DBE8828" w14:textId="77777777" w:rsidR="00B03145" w:rsidRDefault="00B03145" w:rsidP="00B03145">
      <w:pPr>
        <w:pStyle w:val="Prrafodelista"/>
        <w:ind w:left="1080"/>
      </w:pPr>
      <w:r>
        <w:t>Muestra todos los art</w:t>
      </w:r>
      <w:r w:rsidR="00E30FA3">
        <w:t>ículos</w:t>
      </w:r>
      <w:r w:rsidR="0084257E">
        <w:t xml:space="preserve"> que entraron dentro de</w:t>
      </w:r>
      <w:r w:rsidR="00E30FA3">
        <w:t xml:space="preserve">l </w:t>
      </w:r>
      <w:proofErr w:type="spellStart"/>
      <w:r w:rsidR="00E30FA3">
        <w:t>IDTarea</w:t>
      </w:r>
      <w:proofErr w:type="spellEnd"/>
    </w:p>
    <w:p w14:paraId="317A2C11" w14:textId="77777777" w:rsidR="00B03145" w:rsidRDefault="00B03145" w:rsidP="00B03145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36F9513B" w14:textId="77777777" w:rsidR="00B03145" w:rsidRDefault="009D596D" w:rsidP="00B03145">
      <w:pPr>
        <w:pStyle w:val="Prrafodelista"/>
        <w:numPr>
          <w:ilvl w:val="0"/>
          <w:numId w:val="10"/>
        </w:numPr>
        <w:ind w:left="1843"/>
      </w:pPr>
      <w:proofErr w:type="spellStart"/>
      <w:r>
        <w:t>Idtarea</w:t>
      </w:r>
      <w:proofErr w:type="spellEnd"/>
      <w:r w:rsidR="00B03145">
        <w:t xml:space="preserve"> as </w:t>
      </w:r>
      <w:proofErr w:type="spellStart"/>
      <w:r>
        <w:rPr>
          <w:b/>
          <w:color w:val="943634" w:themeColor="accent2" w:themeShade="BF"/>
        </w:rPr>
        <w:t>IdTarea</w:t>
      </w:r>
      <w:proofErr w:type="spellEnd"/>
    </w:p>
    <w:p w14:paraId="15AE2219" w14:textId="77777777" w:rsidR="00B03145" w:rsidRDefault="00B03145" w:rsidP="00B03145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545ECE81" w14:textId="77777777" w:rsidR="00B03145" w:rsidRDefault="00B03145" w:rsidP="00B03145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14:paraId="54251842" w14:textId="77777777" w:rsidR="00B03145" w:rsidRPr="00A80D04" w:rsidRDefault="00B03145" w:rsidP="00B03145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2E207D4F" w14:textId="77777777" w:rsidR="00B03145" w:rsidRDefault="00B03145" w:rsidP="00B03145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14:paraId="2F7417AB" w14:textId="77777777" w:rsidR="00B03145" w:rsidRDefault="00B03145" w:rsidP="00B03145">
      <w:pPr>
        <w:pStyle w:val="Prrafodelista"/>
        <w:numPr>
          <w:ilvl w:val="0"/>
          <w:numId w:val="25"/>
        </w:numPr>
        <w:ind w:left="2127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13BCB80A" w14:textId="77777777" w:rsidR="00B03145" w:rsidRPr="009D596D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14:paraId="49ED24F5" w14:textId="77777777" w:rsidR="009D596D" w:rsidRDefault="009D596D" w:rsidP="009D596D">
      <w:pPr>
        <w:pStyle w:val="Prrafodelista"/>
        <w:numPr>
          <w:ilvl w:val="0"/>
          <w:numId w:val="25"/>
        </w:numPr>
        <w:ind w:left="2127"/>
      </w:pPr>
      <w:r>
        <w:t xml:space="preserve">Cantidad </w:t>
      </w:r>
      <w:proofErr w:type="spellStart"/>
      <w:r>
        <w:t>pickeada</w:t>
      </w:r>
      <w:proofErr w:type="spellEnd"/>
      <w:r>
        <w:t xml:space="preserve"> “-“ Unidad Medida (en BTO y UN) as </w:t>
      </w:r>
      <w:proofErr w:type="spellStart"/>
      <w:r w:rsidRPr="00EF532C">
        <w:rPr>
          <w:b/>
          <w:color w:val="943634" w:themeColor="accent2" w:themeShade="BF"/>
        </w:rPr>
        <w:t>cantidad</w:t>
      </w:r>
      <w:r>
        <w:rPr>
          <w:b/>
          <w:color w:val="943634" w:themeColor="accent2" w:themeShade="BF"/>
        </w:rPr>
        <w:t>Pick</w:t>
      </w:r>
      <w:proofErr w:type="spellEnd"/>
    </w:p>
    <w:p w14:paraId="29AFB63A" w14:textId="77777777" w:rsidR="00B03145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14:paraId="54EEA623" w14:textId="77777777" w:rsidR="00B03145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14:paraId="6268691A" w14:textId="77777777" w:rsidR="00B03145" w:rsidRPr="00137B68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14:paraId="5A94E2DC" w14:textId="77777777" w:rsidR="002277A2" w:rsidRDefault="002277A2" w:rsidP="00717001">
      <w:pPr>
        <w:pStyle w:val="Prrafodelista"/>
        <w:rPr>
          <w:highlight w:val="cyan"/>
        </w:rPr>
      </w:pPr>
    </w:p>
    <w:p w14:paraId="1CCFF8A7" w14:textId="77777777"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a faltantes CMC</w:t>
      </w:r>
    </w:p>
    <w:p w14:paraId="7182D344" w14:textId="77777777" w:rsidR="0059449A" w:rsidRDefault="0059449A" w:rsidP="0059449A">
      <w:pPr>
        <w:jc w:val="center"/>
      </w:pPr>
      <w:r>
        <w:object w:dxaOrig="6931" w:dyaOrig="2822" w14:anchorId="540B321C">
          <v:shape id="_x0000_i1027" type="#_x0000_t75" style="width:346.5pt;height:141pt" o:ole="">
            <v:imagedata r:id="rId14" o:title=""/>
          </v:shape>
          <o:OLEObject Type="Embed" ProgID="Visio.Drawing.11" ShapeID="_x0000_i1027" DrawAspect="Content" ObjectID="_1647952140" r:id="rId15"/>
        </w:object>
      </w:r>
    </w:p>
    <w:p w14:paraId="42EFC52C" w14:textId="77777777" w:rsidR="0078117D" w:rsidRPr="00495769" w:rsidRDefault="0078117D" w:rsidP="0059449A">
      <w:pPr>
        <w:jc w:val="center"/>
      </w:pPr>
    </w:p>
    <w:p w14:paraId="036C115D" w14:textId="77777777" w:rsidR="006B5B0A" w:rsidRDefault="0059449A" w:rsidP="0059449A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11"/>
      <w:r>
        <w:rPr>
          <w:i/>
          <w:u w:val="single"/>
        </w:rPr>
        <w:t>Detalle asignación faltantes consolidado multicanal</w:t>
      </w:r>
      <w:commentRangeEnd w:id="11"/>
      <w:r w:rsidR="00206095">
        <w:rPr>
          <w:rStyle w:val="Refdecomentario"/>
        </w:rPr>
        <w:commentReference w:id="11"/>
      </w:r>
    </w:p>
    <w:p w14:paraId="63E2D13C" w14:textId="77777777" w:rsidR="0059449A" w:rsidRPr="0059449A" w:rsidRDefault="0059449A" w:rsidP="0059449A">
      <w:pPr>
        <w:pStyle w:val="Prrafodelista"/>
        <w:ind w:left="1080"/>
      </w:pPr>
      <w:r>
        <w:t xml:space="preserve">Devuelve </w:t>
      </w:r>
      <w:r w:rsidR="0078117D">
        <w:t>el listado de asignaciones de faltantes de consolidado multicanal</w:t>
      </w:r>
    </w:p>
    <w:p w14:paraId="0F81CA55" w14:textId="77777777" w:rsidR="0059449A" w:rsidRDefault="0059449A" w:rsidP="0059449A">
      <w:pPr>
        <w:pStyle w:val="Prrafodelista"/>
        <w:numPr>
          <w:ilvl w:val="0"/>
          <w:numId w:val="6"/>
        </w:numPr>
        <w:ind w:left="1418"/>
      </w:pPr>
      <w:r>
        <w:lastRenderedPageBreak/>
        <w:t xml:space="preserve">Parámetros Entrada: </w:t>
      </w:r>
    </w:p>
    <w:p w14:paraId="013BE910" w14:textId="77777777" w:rsidR="0059449A" w:rsidRDefault="0059449A" w:rsidP="0078117D">
      <w:pPr>
        <w:pStyle w:val="Prrafodelista"/>
        <w:numPr>
          <w:ilvl w:val="0"/>
          <w:numId w:val="9"/>
        </w:numPr>
        <w:ind w:left="1843"/>
      </w:pPr>
      <w:proofErr w:type="spellStart"/>
      <w:r>
        <w:t>IdConsolidado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IdConsolidado</w:t>
      </w:r>
      <w:r w:rsidR="00C35A11">
        <w:rPr>
          <w:b/>
          <w:color w:val="943634" w:themeColor="accent2" w:themeShade="BF"/>
        </w:rPr>
        <w:t>m</w:t>
      </w:r>
      <w:proofErr w:type="spellEnd"/>
    </w:p>
    <w:p w14:paraId="7268B78B" w14:textId="77777777" w:rsidR="0059449A" w:rsidRPr="00500F41" w:rsidRDefault="0059449A" w:rsidP="0059449A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36563A32" w14:textId="77777777" w:rsidR="0059449A" w:rsidRDefault="0059449A" w:rsidP="0059449A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2503685B" w14:textId="77777777" w:rsidR="0059449A" w:rsidRDefault="0059449A" w:rsidP="0059449A">
      <w:pPr>
        <w:pStyle w:val="Prrafodelista"/>
        <w:numPr>
          <w:ilvl w:val="0"/>
          <w:numId w:val="17"/>
        </w:numPr>
        <w:ind w:left="2127"/>
      </w:pPr>
      <w:proofErr w:type="spellStart"/>
      <w:r>
        <w:t>IdConsolidadoM</w:t>
      </w:r>
      <w:proofErr w:type="spellEnd"/>
      <w:r>
        <w:t xml:space="preserve"> as </w:t>
      </w:r>
      <w:proofErr w:type="spellStart"/>
      <w:r w:rsidRPr="00773128">
        <w:rPr>
          <w:b/>
          <w:color w:val="632423" w:themeColor="accent2" w:themeShade="80"/>
        </w:rPr>
        <w:t>IdConsolidado</w:t>
      </w:r>
      <w:r w:rsidR="00C35A11">
        <w:rPr>
          <w:b/>
          <w:color w:val="632423" w:themeColor="accent2" w:themeShade="80"/>
        </w:rPr>
        <w:t>m</w:t>
      </w:r>
      <w:proofErr w:type="spellEnd"/>
    </w:p>
    <w:p w14:paraId="0EC73CE2" w14:textId="77777777" w:rsidR="0059449A" w:rsidRDefault="0059449A" w:rsidP="0059449A">
      <w:pPr>
        <w:pStyle w:val="Prrafodelista"/>
        <w:numPr>
          <w:ilvl w:val="0"/>
          <w:numId w:val="17"/>
        </w:numPr>
        <w:ind w:left="2127"/>
      </w:pPr>
      <w:proofErr w:type="spellStart"/>
      <w:r>
        <w:t>IdTarea</w:t>
      </w:r>
      <w:proofErr w:type="spellEnd"/>
      <w:r>
        <w:t xml:space="preserve"> asignada as </w:t>
      </w:r>
      <w:proofErr w:type="spellStart"/>
      <w:r w:rsidRPr="00773128">
        <w:rPr>
          <w:b/>
          <w:color w:val="632423" w:themeColor="accent2" w:themeShade="80"/>
        </w:rPr>
        <w:t>IdTarea</w:t>
      </w:r>
      <w:proofErr w:type="spellEnd"/>
    </w:p>
    <w:p w14:paraId="0C776B11" w14:textId="77777777" w:rsidR="0059449A" w:rsidRPr="005313C3" w:rsidRDefault="0059449A" w:rsidP="0059449A">
      <w:pPr>
        <w:pStyle w:val="Prrafodelista"/>
        <w:numPr>
          <w:ilvl w:val="0"/>
          <w:numId w:val="17"/>
        </w:numPr>
        <w:ind w:left="2127"/>
        <w:rPr>
          <w:ins w:id="12" w:author="Charles Maldonado" w:date="2020-04-03T10:09:00Z"/>
          <w:rPrChange w:id="13" w:author="Charles Maldonado" w:date="2020-04-03T10:09:00Z">
            <w:rPr>
              <w:ins w:id="14" w:author="Charles Maldonado" w:date="2020-04-03T10:09:00Z"/>
              <w:b/>
              <w:color w:val="632423" w:themeColor="accent2" w:themeShade="80"/>
            </w:rPr>
          </w:rPrChange>
        </w:rPr>
      </w:pPr>
      <w:r>
        <w:t xml:space="preserve">Nombre persona asignada en tarea para ese </w:t>
      </w:r>
      <w:proofErr w:type="spellStart"/>
      <w:r>
        <w:t>consolidadoM</w:t>
      </w:r>
      <w:proofErr w:type="spellEnd"/>
      <w:r>
        <w:t xml:space="preserve"> as </w:t>
      </w:r>
      <w:r w:rsidRPr="00773128">
        <w:rPr>
          <w:b/>
          <w:color w:val="632423" w:themeColor="accent2" w:themeShade="80"/>
        </w:rPr>
        <w:t>Armador</w:t>
      </w:r>
    </w:p>
    <w:p w14:paraId="3D846F54" w14:textId="2738A0A9" w:rsidR="005313C3" w:rsidRPr="004B1EFB" w:rsidRDefault="005313C3" w:rsidP="005313C3">
      <w:pPr>
        <w:pStyle w:val="Prrafodelista"/>
        <w:numPr>
          <w:ilvl w:val="0"/>
          <w:numId w:val="17"/>
        </w:numPr>
        <w:ind w:left="2127"/>
        <w:rPr>
          <w:ins w:id="15" w:author="Charles Maldonado" w:date="2020-04-03T10:09:00Z"/>
          <w:color w:val="FF0000"/>
        </w:rPr>
      </w:pPr>
      <w:ins w:id="16" w:author="Charles Maldonado" w:date="2020-04-03T10:09:00Z">
        <w:r w:rsidRPr="004B1EFB">
          <w:rPr>
            <w:b/>
            <w:color w:val="FF0000"/>
          </w:rPr>
          <w:t xml:space="preserve">Elimino las cantidades solo listo la tabla </w:t>
        </w:r>
        <w:proofErr w:type="spellStart"/>
        <w:r w:rsidRPr="004B1EFB">
          <w:rPr>
            <w:b/>
            <w:color w:val="FF0000"/>
          </w:rPr>
          <w:t>tblslvtarea</w:t>
        </w:r>
        <w:proofErr w:type="spellEnd"/>
        <w:r>
          <w:rPr>
            <w:b/>
            <w:color w:val="FF0000"/>
          </w:rPr>
          <w:t xml:space="preserve"> CABEZERA</w:t>
        </w:r>
      </w:ins>
    </w:p>
    <w:p w14:paraId="1CAFC5AE" w14:textId="77777777" w:rsidR="005313C3" w:rsidRPr="004B1EFB" w:rsidRDefault="005313C3" w:rsidP="005313C3">
      <w:pPr>
        <w:pStyle w:val="Prrafodelista"/>
        <w:numPr>
          <w:ilvl w:val="0"/>
          <w:numId w:val="17"/>
        </w:numPr>
        <w:ind w:left="2127"/>
        <w:rPr>
          <w:ins w:id="17" w:author="Charles Maldonado" w:date="2020-04-03T10:09:00Z"/>
          <w:color w:val="FF0000"/>
        </w:rPr>
      </w:pPr>
      <w:ins w:id="18" w:author="Charles Maldonado" w:date="2020-04-03T10:09:00Z">
        <w:r w:rsidRPr="004B1EFB">
          <w:rPr>
            <w:color w:val="FF0000"/>
          </w:rPr>
          <w:t xml:space="preserve">Cantidad asignada “-“ Unidad Medida (en BTO y UN)  as </w:t>
        </w:r>
        <w:proofErr w:type="spellStart"/>
        <w:r w:rsidRPr="004B1EFB">
          <w:rPr>
            <w:b/>
            <w:color w:val="FF0000"/>
          </w:rPr>
          <w:t>CantidadAsignada</w:t>
        </w:r>
        <w:proofErr w:type="spellEnd"/>
      </w:ins>
    </w:p>
    <w:p w14:paraId="1E3F67B9" w14:textId="77777777" w:rsidR="005313C3" w:rsidRPr="004B1EFB" w:rsidRDefault="005313C3" w:rsidP="005313C3">
      <w:pPr>
        <w:pStyle w:val="Prrafodelista"/>
        <w:numPr>
          <w:ilvl w:val="0"/>
          <w:numId w:val="17"/>
        </w:numPr>
        <w:ind w:left="2127"/>
        <w:rPr>
          <w:ins w:id="19" w:author="Charles Maldonado" w:date="2020-04-03T10:09:00Z"/>
          <w:color w:val="FF0000"/>
        </w:rPr>
      </w:pPr>
      <w:ins w:id="20" w:author="Charles Maldonado" w:date="2020-04-03T10:09:00Z">
        <w:r w:rsidRPr="004B1EFB">
          <w:rPr>
            <w:color w:val="FF0000"/>
          </w:rPr>
          <w:t xml:space="preserve">Cantidad faltante “-“ Unidad Medida (en BTO y UN)  as </w:t>
        </w:r>
        <w:proofErr w:type="spellStart"/>
        <w:r w:rsidRPr="004B1EFB">
          <w:rPr>
            <w:b/>
            <w:color w:val="FF0000"/>
          </w:rPr>
          <w:t>CantidadFaltante</w:t>
        </w:r>
        <w:proofErr w:type="spellEnd"/>
        <w:r w:rsidRPr="004B1EFB">
          <w:rPr>
            <w:color w:val="FF0000"/>
          </w:rPr>
          <w:t xml:space="preserve"> </w:t>
        </w:r>
      </w:ins>
    </w:p>
    <w:p w14:paraId="5D4BBC52" w14:textId="017AF0F0" w:rsidR="005313C3" w:rsidDel="005313C3" w:rsidRDefault="005313C3" w:rsidP="0059449A">
      <w:pPr>
        <w:pStyle w:val="Prrafodelista"/>
        <w:numPr>
          <w:ilvl w:val="0"/>
          <w:numId w:val="17"/>
        </w:numPr>
        <w:ind w:left="2127"/>
        <w:rPr>
          <w:del w:id="21" w:author="Charles Maldonado" w:date="2020-04-03T10:09:00Z"/>
        </w:rPr>
      </w:pPr>
    </w:p>
    <w:p w14:paraId="5C533128" w14:textId="26C6C9D1" w:rsidR="0059449A" w:rsidDel="005313C3" w:rsidRDefault="0059449A" w:rsidP="0059449A">
      <w:pPr>
        <w:pStyle w:val="Prrafodelista"/>
        <w:numPr>
          <w:ilvl w:val="0"/>
          <w:numId w:val="17"/>
        </w:numPr>
        <w:ind w:left="2127"/>
        <w:rPr>
          <w:del w:id="22" w:author="Charles Maldonado" w:date="2020-04-03T10:09:00Z"/>
        </w:rPr>
      </w:pPr>
      <w:del w:id="23" w:author="Charles Maldonado" w:date="2020-04-03T10:09:00Z">
        <w:r w:rsidDel="005313C3">
          <w:delText xml:space="preserve">Cantidad asignada “-“ Unidad Medida (en BTO y UN)  as </w:delText>
        </w:r>
        <w:r w:rsidRPr="00773128" w:rsidDel="005313C3">
          <w:rPr>
            <w:b/>
            <w:color w:val="632423" w:themeColor="accent2" w:themeShade="80"/>
          </w:rPr>
          <w:delText>CantidadAsignada</w:delText>
        </w:r>
      </w:del>
    </w:p>
    <w:p w14:paraId="7E91BE65" w14:textId="05D63A4F" w:rsidR="0059449A" w:rsidDel="005313C3" w:rsidRDefault="0059449A" w:rsidP="0059449A">
      <w:pPr>
        <w:pStyle w:val="Prrafodelista"/>
        <w:numPr>
          <w:ilvl w:val="0"/>
          <w:numId w:val="17"/>
        </w:numPr>
        <w:ind w:left="2127"/>
        <w:rPr>
          <w:del w:id="24" w:author="Charles Maldonado" w:date="2020-04-03T10:09:00Z"/>
        </w:rPr>
      </w:pPr>
      <w:del w:id="25" w:author="Charles Maldonado" w:date="2020-04-03T10:09:00Z">
        <w:r w:rsidDel="005313C3">
          <w:delText xml:space="preserve">Cantidad faltante “-“ Unidad Medida (en BTO y UN)  as </w:delText>
        </w:r>
        <w:r w:rsidRPr="00773128" w:rsidDel="005313C3">
          <w:rPr>
            <w:b/>
            <w:color w:val="632423" w:themeColor="accent2" w:themeShade="80"/>
          </w:rPr>
          <w:delText>CantidadFaltante</w:delText>
        </w:r>
        <w:r w:rsidRPr="00773128" w:rsidDel="005313C3">
          <w:rPr>
            <w:color w:val="632423" w:themeColor="accent2" w:themeShade="80"/>
          </w:rPr>
          <w:delText xml:space="preserve"> </w:delText>
        </w:r>
      </w:del>
    </w:p>
    <w:p w14:paraId="384213FD" w14:textId="77777777" w:rsidR="0059449A" w:rsidRPr="0078117D" w:rsidRDefault="0059449A" w:rsidP="0059449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Estado </w:t>
      </w:r>
      <w:proofErr w:type="spellStart"/>
      <w:r>
        <w:rPr>
          <w:color w:val="000000" w:themeColor="text1"/>
        </w:rPr>
        <w:t>as</w:t>
      </w:r>
      <w:proofErr w:type="spellEnd"/>
      <w:r>
        <w:rPr>
          <w:color w:val="000000" w:themeColor="text1"/>
        </w:rPr>
        <w:t xml:space="preserve"> </w:t>
      </w:r>
      <w:r>
        <w:rPr>
          <w:b/>
          <w:color w:val="943634" w:themeColor="accent2" w:themeShade="BF"/>
        </w:rPr>
        <w:t>Estado</w:t>
      </w:r>
    </w:p>
    <w:p w14:paraId="5A05AEF2" w14:textId="4FCE23E5" w:rsidR="007E61D7" w:rsidRPr="00495769" w:rsidDel="00C11BA7" w:rsidRDefault="007E61D7" w:rsidP="007E61D7">
      <w:pPr>
        <w:pStyle w:val="Prrafodelista"/>
        <w:numPr>
          <w:ilvl w:val="0"/>
          <w:numId w:val="17"/>
        </w:numPr>
        <w:spacing w:line="240" w:lineRule="auto"/>
        <w:rPr>
          <w:del w:id="26" w:author="Charles Maldonado" w:date="2020-04-03T10:02:00Z"/>
        </w:rPr>
      </w:pPr>
      <w:del w:id="27" w:author="Charles Maldonado" w:date="2020-04-03T10:02:00Z">
        <w:r w:rsidDel="00C11BA7">
          <w:delText>--VOY AQUI</w:delText>
        </w:r>
      </w:del>
    </w:p>
    <w:p w14:paraId="2715522E" w14:textId="77777777" w:rsidR="0078117D" w:rsidRPr="002116B6" w:rsidRDefault="0078117D" w:rsidP="0078117D">
      <w:pPr>
        <w:pStyle w:val="Prrafodelista"/>
        <w:ind w:left="2127"/>
        <w:rPr>
          <w:color w:val="000000" w:themeColor="text1"/>
        </w:rPr>
      </w:pPr>
    </w:p>
    <w:p w14:paraId="77FE877F" w14:textId="77777777" w:rsidR="0078117D" w:rsidRPr="0052357A" w:rsidRDefault="0078117D" w:rsidP="0078117D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28"/>
      <w:r w:rsidRPr="0052357A">
        <w:rPr>
          <w:i/>
          <w:u w:val="single"/>
        </w:rPr>
        <w:t>Listado de artículos</w:t>
      </w:r>
      <w:r>
        <w:rPr>
          <w:i/>
          <w:u w:val="single"/>
        </w:rPr>
        <w:t xml:space="preserve"> (FALTANTES)</w:t>
      </w:r>
      <w:r w:rsidRPr="0052357A">
        <w:rPr>
          <w:i/>
          <w:u w:val="single"/>
        </w:rPr>
        <w:t xml:space="preserve"> por filtro de consolidado M</w:t>
      </w:r>
      <w:commentRangeEnd w:id="28"/>
      <w:r w:rsidR="00C11BA7">
        <w:rPr>
          <w:rStyle w:val="Refdecomentario"/>
        </w:rPr>
        <w:commentReference w:id="28"/>
      </w:r>
    </w:p>
    <w:p w14:paraId="7AA11CB4" w14:textId="77777777" w:rsidR="0078117D" w:rsidRDefault="0078117D" w:rsidP="0078117D">
      <w:pPr>
        <w:pStyle w:val="Prrafodelista"/>
        <w:ind w:left="1134"/>
      </w:pPr>
      <w:r>
        <w:t>Busca los artículos faltantes del consolidado Multicanal que no estén asignados en ninguna tarea.</w:t>
      </w:r>
    </w:p>
    <w:p w14:paraId="11D7121D" w14:textId="77777777" w:rsidR="0078117D" w:rsidRDefault="0078117D" w:rsidP="0078117D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02DEAB98" w14:textId="77777777" w:rsidR="0078117D" w:rsidRDefault="0078117D" w:rsidP="0078117D">
      <w:pPr>
        <w:pStyle w:val="Prrafodelista"/>
        <w:numPr>
          <w:ilvl w:val="0"/>
          <w:numId w:val="9"/>
        </w:numPr>
        <w:ind w:left="1843"/>
      </w:pPr>
      <w:proofErr w:type="spellStart"/>
      <w:r>
        <w:t>IdconsolidadoM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idconsolidadoM</w:t>
      </w:r>
      <w:proofErr w:type="spellEnd"/>
    </w:p>
    <w:p w14:paraId="33699D84" w14:textId="77777777" w:rsidR="0078117D" w:rsidRDefault="0078117D" w:rsidP="0078117D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75CCACBD" w14:textId="77777777" w:rsidR="0078117D" w:rsidRDefault="0078117D" w:rsidP="0078117D">
      <w:pPr>
        <w:pStyle w:val="Prrafodelista"/>
        <w:ind w:left="1418"/>
      </w:pPr>
      <w:r>
        <w:t>Cursor con las siguientes columnas:</w:t>
      </w:r>
    </w:p>
    <w:p w14:paraId="480BD30F" w14:textId="77777777" w:rsidR="0078117D" w:rsidRDefault="0078117D" w:rsidP="0078117D">
      <w:pPr>
        <w:pStyle w:val="Prrafodelista"/>
        <w:numPr>
          <w:ilvl w:val="0"/>
          <w:numId w:val="10"/>
        </w:numPr>
        <w:ind w:left="1843"/>
      </w:pPr>
      <w:proofErr w:type="spellStart"/>
      <w:r>
        <w:t>IdConsolidadoM</w:t>
      </w:r>
      <w:proofErr w:type="spellEnd"/>
      <w:r>
        <w:t xml:space="preserve"> as </w:t>
      </w:r>
      <w:proofErr w:type="spellStart"/>
      <w:r w:rsidRPr="004818D1">
        <w:rPr>
          <w:b/>
          <w:color w:val="943634" w:themeColor="accent2" w:themeShade="BF"/>
        </w:rPr>
        <w:t>idconsolidadoM</w:t>
      </w:r>
      <w:proofErr w:type="spellEnd"/>
    </w:p>
    <w:p w14:paraId="08ACBECB" w14:textId="77777777" w:rsidR="0078117D" w:rsidRPr="00A80D04" w:rsidRDefault="0078117D" w:rsidP="0078117D">
      <w:pPr>
        <w:pStyle w:val="Prrafodelista"/>
        <w:numPr>
          <w:ilvl w:val="0"/>
          <w:numId w:val="10"/>
        </w:numPr>
        <w:ind w:left="1843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66202B24" w14:textId="77777777" w:rsidR="0078117D" w:rsidRDefault="0078117D" w:rsidP="0078117D">
      <w:pPr>
        <w:pStyle w:val="Prrafodelista"/>
        <w:ind w:left="1843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14:paraId="7B23E329" w14:textId="77777777" w:rsidR="0078117D" w:rsidRDefault="0078117D" w:rsidP="0078117D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2ACE88FE" w14:textId="77777777" w:rsidR="0078117D" w:rsidRDefault="0078117D" w:rsidP="0078117D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as </w:t>
      </w:r>
      <w:proofErr w:type="spellStart"/>
      <w:r w:rsidRPr="00A916F9">
        <w:rPr>
          <w:b/>
          <w:color w:val="943634" w:themeColor="accent2" w:themeShade="BF"/>
        </w:rPr>
        <w:t>cdarticulo</w:t>
      </w:r>
      <w:proofErr w:type="spellEnd"/>
    </w:p>
    <w:p w14:paraId="506A3DBB" w14:textId="77777777" w:rsidR="0078117D" w:rsidRDefault="0078117D" w:rsidP="0078117D">
      <w:pPr>
        <w:pStyle w:val="Prrafodelista"/>
        <w:numPr>
          <w:ilvl w:val="0"/>
          <w:numId w:val="10"/>
        </w:numPr>
        <w:ind w:left="1843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commentRangeStart w:id="29"/>
    <w:p w14:paraId="16CF1763" w14:textId="77777777" w:rsidR="00CE7DC3" w:rsidRDefault="0078117D" w:rsidP="0059449A">
      <w:pPr>
        <w:jc w:val="center"/>
      </w:pPr>
      <w:r>
        <w:object w:dxaOrig="7825" w:dyaOrig="5985" w14:anchorId="4C8E39DF">
          <v:shape id="_x0000_i1028" type="#_x0000_t75" style="width:391.5pt;height:299.25pt" o:ole="">
            <v:imagedata r:id="rId16" o:title=""/>
          </v:shape>
          <o:OLEObject Type="Embed" ProgID="Visio.Drawing.11" ShapeID="_x0000_i1028" DrawAspect="Content" ObjectID="_1647952141" r:id="rId17"/>
        </w:object>
      </w:r>
      <w:commentRangeEnd w:id="29"/>
      <w:r w:rsidR="00C11BA7">
        <w:rPr>
          <w:rStyle w:val="Refdecomentario"/>
        </w:rPr>
        <w:commentReference w:id="29"/>
      </w:r>
    </w:p>
    <w:p w14:paraId="21C0EC63" w14:textId="77777777" w:rsidR="0059449A" w:rsidRDefault="0059449A"/>
    <w:p w14:paraId="01394705" w14:textId="77777777" w:rsidR="0059449A" w:rsidRDefault="0059449A"/>
    <w:p w14:paraId="0D662F03" w14:textId="77777777" w:rsidR="009D5D2E" w:rsidRDefault="009D5D2E"/>
    <w:p w14:paraId="24262F4E" w14:textId="77777777" w:rsidR="009D5D2E" w:rsidRDefault="009D5D2E"/>
    <w:p w14:paraId="67F17E91" w14:textId="77777777" w:rsidR="009D5D2E" w:rsidRDefault="009D5D2E"/>
    <w:p w14:paraId="36915DDA" w14:textId="77777777" w:rsidR="009D5D2E" w:rsidRDefault="009D5D2E"/>
    <w:p w14:paraId="01CA35D6" w14:textId="77777777" w:rsidR="009D5D2E" w:rsidRDefault="009D5D2E"/>
    <w:p w14:paraId="45800AB7" w14:textId="77777777" w:rsidR="006B5B0A" w:rsidRDefault="006B5B0A"/>
    <w:p w14:paraId="5C27DC42" w14:textId="77777777" w:rsidR="002572B8" w:rsidRDefault="002572B8" w:rsidP="002572B8">
      <w:pPr>
        <w:pStyle w:val="Ttulo2"/>
        <w:jc w:val="center"/>
      </w:pPr>
      <w:r>
        <w:lastRenderedPageBreak/>
        <w:t>ANEXO</w:t>
      </w:r>
    </w:p>
    <w:p w14:paraId="0039AF4A" w14:textId="77777777" w:rsidR="002572B8" w:rsidRDefault="002572B8" w:rsidP="002572B8">
      <w:r>
        <w:t>Tablas Iniciales:</w:t>
      </w:r>
    </w:p>
    <w:p w14:paraId="40065F28" w14:textId="77777777"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3756"/>
        <w:gridCol w:w="2644"/>
      </w:tblGrid>
      <w:tr w:rsidR="00F45597" w:rsidRPr="006B5B0A" w14:paraId="427A26AC" w14:textId="77777777" w:rsidTr="00F45597">
        <w:tc>
          <w:tcPr>
            <w:tcW w:w="2908" w:type="dxa"/>
          </w:tcPr>
          <w:p w14:paraId="4F7D60FE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14:paraId="17FEC1E0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14:paraId="23605A6F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14:paraId="4212C416" w14:textId="77777777" w:rsidTr="00F45597">
        <w:tc>
          <w:tcPr>
            <w:tcW w:w="2908" w:type="dxa"/>
          </w:tcPr>
          <w:p w14:paraId="632A5FDC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14:paraId="6BAC70C8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  <w:tc>
          <w:tcPr>
            <w:tcW w:w="2690" w:type="dxa"/>
          </w:tcPr>
          <w:p w14:paraId="516F9E25" w14:textId="77777777"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14:paraId="7225790E" w14:textId="77777777" w:rsidTr="00F45597">
        <w:tc>
          <w:tcPr>
            <w:tcW w:w="2908" w:type="dxa"/>
          </w:tcPr>
          <w:p w14:paraId="64F9673E" w14:textId="77777777"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14:paraId="4EFA9AE7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FaltanteConsolidadoM</w:t>
            </w:r>
            <w:proofErr w:type="spellEnd"/>
          </w:p>
        </w:tc>
        <w:tc>
          <w:tcPr>
            <w:tcW w:w="2690" w:type="dxa"/>
          </w:tcPr>
          <w:p w14:paraId="7F15608A" w14:textId="77777777"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14:paraId="0A25EA36" w14:textId="77777777" w:rsidTr="00F45597">
        <w:tc>
          <w:tcPr>
            <w:tcW w:w="2908" w:type="dxa"/>
          </w:tcPr>
          <w:p w14:paraId="22A1EFB8" w14:textId="77777777"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14:paraId="39763365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  <w:tc>
          <w:tcPr>
            <w:tcW w:w="2690" w:type="dxa"/>
          </w:tcPr>
          <w:p w14:paraId="069E8376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0CC036E1" w14:textId="77777777" w:rsidTr="00F45597">
        <w:tc>
          <w:tcPr>
            <w:tcW w:w="2908" w:type="dxa"/>
          </w:tcPr>
          <w:p w14:paraId="6B96D0C3" w14:textId="77777777"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14:paraId="13D3BD0F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  <w:tc>
          <w:tcPr>
            <w:tcW w:w="2690" w:type="dxa"/>
          </w:tcPr>
          <w:p w14:paraId="3D08916F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40FFC483" w14:textId="77777777" w:rsidTr="00F45597">
        <w:tc>
          <w:tcPr>
            <w:tcW w:w="2908" w:type="dxa"/>
          </w:tcPr>
          <w:p w14:paraId="45060A43" w14:textId="77777777"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14:paraId="13C492D8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  <w:tc>
          <w:tcPr>
            <w:tcW w:w="2690" w:type="dxa"/>
          </w:tcPr>
          <w:p w14:paraId="77422E86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6C3AFD3F" w14:textId="77777777" w:rsidTr="00F45597">
        <w:tc>
          <w:tcPr>
            <w:tcW w:w="2908" w:type="dxa"/>
          </w:tcPr>
          <w:p w14:paraId="2F22BCEB" w14:textId="77777777"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14:paraId="62B6495A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  <w:tc>
          <w:tcPr>
            <w:tcW w:w="2690" w:type="dxa"/>
          </w:tcPr>
          <w:p w14:paraId="0628F490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7637837A" w14:textId="77777777" w:rsidTr="00F45597">
        <w:tc>
          <w:tcPr>
            <w:tcW w:w="2908" w:type="dxa"/>
          </w:tcPr>
          <w:p w14:paraId="2E1237EC" w14:textId="77777777"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14:paraId="0BF83114" w14:textId="77777777"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14:paraId="4B7F85A9" w14:textId="77777777" w:rsidR="00F45597" w:rsidRDefault="00F45597" w:rsidP="00565308">
            <w:pPr>
              <w:pStyle w:val="Prrafodelista"/>
              <w:ind w:left="0"/>
            </w:pPr>
          </w:p>
        </w:tc>
      </w:tr>
    </w:tbl>
    <w:p w14:paraId="4ABBCC6A" w14:textId="77777777" w:rsidR="00565308" w:rsidRDefault="00565308" w:rsidP="00565308">
      <w:pPr>
        <w:pStyle w:val="Prrafodelista"/>
      </w:pPr>
    </w:p>
    <w:p w14:paraId="219DEA55" w14:textId="77777777"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31"/>
        <w:gridCol w:w="2871"/>
        <w:gridCol w:w="4291"/>
      </w:tblGrid>
      <w:tr w:rsidR="00E41C34" w:rsidRPr="00E435A3" w14:paraId="5AA7A6EA" w14:textId="77777777" w:rsidTr="00C2330C">
        <w:tc>
          <w:tcPr>
            <w:tcW w:w="2082" w:type="dxa"/>
            <w:tcBorders>
              <w:bottom w:val="single" w:sz="4" w:space="0" w:color="auto"/>
            </w:tcBorders>
          </w:tcPr>
          <w:p w14:paraId="423380F7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4CE76583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14:paraId="642E2E00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14:paraId="15E63BC0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6CBB54F1" w14:textId="77777777"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69B69E01" w14:textId="77777777"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1DD88154" w14:textId="77777777"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14:paraId="75B35F46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3C8EEC1F" w14:textId="77777777"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52054404" w14:textId="77777777"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2F0F36BB" w14:textId="77777777"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14:paraId="7FCB89EC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7D5AFB3C" w14:textId="77777777"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266521E9" w14:textId="77777777"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10D2BDE4" w14:textId="77777777"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14:paraId="0FF20330" w14:textId="77777777" w:rsidTr="00C2330C">
        <w:tc>
          <w:tcPr>
            <w:tcW w:w="2082" w:type="dxa"/>
            <w:shd w:val="clear" w:color="auto" w:fill="C6D9F1" w:themeFill="text2" w:themeFillTint="33"/>
          </w:tcPr>
          <w:p w14:paraId="3E77287B" w14:textId="77777777"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7C58D95C" w14:textId="77777777"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7797A717" w14:textId="77777777"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E41C34" w14:paraId="566727C2" w14:textId="77777777" w:rsidTr="00C2330C">
        <w:tc>
          <w:tcPr>
            <w:tcW w:w="2082" w:type="dxa"/>
            <w:shd w:val="clear" w:color="auto" w:fill="C6D9F1" w:themeFill="text2" w:themeFillTint="33"/>
          </w:tcPr>
          <w:p w14:paraId="5270F638" w14:textId="77777777"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52A29B82" w14:textId="77777777"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4334A9E9" w14:textId="77777777"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14:paraId="214AB773" w14:textId="77777777" w:rsidTr="00C2330C">
        <w:tc>
          <w:tcPr>
            <w:tcW w:w="2082" w:type="dxa"/>
            <w:shd w:val="clear" w:color="auto" w:fill="C6D9F1" w:themeFill="text2" w:themeFillTint="33"/>
          </w:tcPr>
          <w:p w14:paraId="4E6D2EB1" w14:textId="77777777"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4DA527BF" w14:textId="77777777"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53F2B65C" w14:textId="77777777" w:rsidR="0069153A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14:paraId="0FAFD610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4A6C69F4" w14:textId="77777777"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3C2991CE" w14:textId="77777777"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21CB4F59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Tarea</w:t>
            </w:r>
            <w:r w:rsidR="0069153A">
              <w:t>FaltanteConsolidadoM</w:t>
            </w:r>
            <w:proofErr w:type="spellEnd"/>
          </w:p>
        </w:tc>
      </w:tr>
      <w:tr w:rsidR="0069153A" w14:paraId="46E0401F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67B3D749" w14:textId="77777777"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7957038D" w14:textId="77777777"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1A3037FA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14:paraId="60C183FE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2408B7FC" w14:textId="77777777"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7D870666" w14:textId="77777777"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400D7EAD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14:paraId="6B144373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7AF19C9C" w14:textId="77777777"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2211F7BF" w14:textId="77777777"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265A2398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69153A" w14:paraId="7C3D4B82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036C8CB1" w14:textId="77777777"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765E03CA" w14:textId="77777777"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0FC46402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17723622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5686AF90" w14:textId="77777777"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080A128A" w14:textId="77777777"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0575E8D7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4DCDF8E3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13936868" w14:textId="77777777"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19191E26" w14:textId="77777777"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73A64C67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41D2C276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71D204D6" w14:textId="77777777"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211086EC" w14:textId="77777777"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1214C4E8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020C7EE5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4D7AFBF6" w14:textId="77777777"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0220F712" w14:textId="77777777"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45B313D4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14:paraId="16D11CB9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346CB743" w14:textId="77777777"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49BF554A" w14:textId="77777777"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4C37E175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14:paraId="53B39B5E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6F47A92A" w14:textId="77777777"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2B31A6CC" w14:textId="77777777"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2AD8A160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14:paraId="03B2D5BC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2C5C4788" w14:textId="77777777"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6B30F2D6" w14:textId="77777777"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4FE0F20E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14:paraId="6C1023A1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7EBE4E2E" w14:textId="77777777"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65CA4673" w14:textId="77777777"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1BFDA0D7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14:paraId="412B2DAE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4233DB4A" w14:textId="77777777"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5A706CD7" w14:textId="77777777"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260C4E79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14:paraId="0745AA64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30844F1E" w14:textId="77777777"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5EDC02BF" w14:textId="77777777"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396232DA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C2330C" w14:paraId="3C50AB2B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16A685F6" w14:textId="77777777"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0D6DFAB9" w14:textId="77777777"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4F384234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14:paraId="5731A97D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7DC36822" w14:textId="77777777"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4C7EE68C" w14:textId="77777777"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3B5F6EFD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14:paraId="4B52A560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2740087D" w14:textId="77777777"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5E926259" w14:textId="77777777"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30D3E05A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14:paraId="660BCC0B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3C9F350F" w14:textId="77777777"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42C34A7B" w14:textId="77777777"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590D15D7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14:paraId="589A98E1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6D9FB442" w14:textId="77777777"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22D34842" w14:textId="77777777"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1E87BE41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14:paraId="601534E4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3DE7E4B4" w14:textId="77777777"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043D95A0" w14:textId="77777777"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49A1D27F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14:paraId="1752E8B6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289AF81B" w14:textId="77777777"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5C2CDF27" w14:textId="77777777"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4079AF9D" w14:textId="77777777" w:rsidR="00D4155E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14:paraId="1B8F2E98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62B65D51" w14:textId="77777777"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0926C60B" w14:textId="77777777"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2F8850C4" w14:textId="77777777" w:rsidR="00D4155E" w:rsidRDefault="00B94744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B94744" w14:paraId="51C9646C" w14:textId="77777777" w:rsidTr="00B94744">
        <w:tc>
          <w:tcPr>
            <w:tcW w:w="2082" w:type="dxa"/>
            <w:shd w:val="clear" w:color="auto" w:fill="EEECE1" w:themeFill="background2"/>
          </w:tcPr>
          <w:p w14:paraId="5EFB4A52" w14:textId="77777777"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14:paraId="695F021B" w14:textId="77777777"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14:paraId="7CE0A93C" w14:textId="77777777"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14:paraId="511BBE1D" w14:textId="77777777" w:rsidTr="00B94744">
        <w:tc>
          <w:tcPr>
            <w:tcW w:w="2082" w:type="dxa"/>
            <w:shd w:val="clear" w:color="auto" w:fill="EEECE1" w:themeFill="background2"/>
          </w:tcPr>
          <w:p w14:paraId="361E665E" w14:textId="77777777"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14:paraId="4749E38A" w14:textId="77777777"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14:paraId="78AAF23B" w14:textId="77777777"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14:paraId="193E6F82" w14:textId="77777777" w:rsidTr="00B94744">
        <w:tc>
          <w:tcPr>
            <w:tcW w:w="2082" w:type="dxa"/>
            <w:shd w:val="clear" w:color="auto" w:fill="EEECE1" w:themeFill="background2"/>
          </w:tcPr>
          <w:p w14:paraId="305941F7" w14:textId="77777777"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14:paraId="6B447BFE" w14:textId="77777777"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14:paraId="3D55A241" w14:textId="77777777"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D91739" w14:paraId="781EBAF4" w14:textId="77777777" w:rsidTr="00C2330C">
        <w:tc>
          <w:tcPr>
            <w:tcW w:w="2082" w:type="dxa"/>
          </w:tcPr>
          <w:p w14:paraId="0B48842E" w14:textId="77777777"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14:paraId="780383CB" w14:textId="77777777"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14:paraId="39E3ED98" w14:textId="77777777"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14:paraId="6BBD2A27" w14:textId="77777777" w:rsidTr="00C2330C">
        <w:tc>
          <w:tcPr>
            <w:tcW w:w="2082" w:type="dxa"/>
          </w:tcPr>
          <w:p w14:paraId="4DF72192" w14:textId="77777777"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14:paraId="1CCFAC7E" w14:textId="77777777"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14:paraId="66191811" w14:textId="77777777"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14:paraId="0115B5BF" w14:textId="77777777" w:rsidTr="00C2330C">
        <w:tc>
          <w:tcPr>
            <w:tcW w:w="2082" w:type="dxa"/>
          </w:tcPr>
          <w:p w14:paraId="5306FC2C" w14:textId="77777777"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14:paraId="4E05144D" w14:textId="77777777"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14:paraId="33E8B287" w14:textId="77777777"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14:paraId="19333C67" w14:textId="77777777" w:rsidTr="00C2330C">
        <w:tc>
          <w:tcPr>
            <w:tcW w:w="2082" w:type="dxa"/>
          </w:tcPr>
          <w:p w14:paraId="38EA058D" w14:textId="77777777"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14:paraId="04E3CFAA" w14:textId="77777777"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14:paraId="32A258BE" w14:textId="77777777"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14:paraId="5930F9E8" w14:textId="77777777" w:rsidTr="00C2330C">
        <w:tc>
          <w:tcPr>
            <w:tcW w:w="2082" w:type="dxa"/>
          </w:tcPr>
          <w:p w14:paraId="5DA10AEA" w14:textId="77777777"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14:paraId="062CA880" w14:textId="77777777"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14:paraId="7A48E2C8" w14:textId="77777777"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14:paraId="46F01ECF" w14:textId="77777777" w:rsidR="00565308" w:rsidRDefault="00565308" w:rsidP="00565308">
      <w:pPr>
        <w:pStyle w:val="Prrafodelista"/>
      </w:pPr>
    </w:p>
    <w:p w14:paraId="04DAC9C3" w14:textId="77777777" w:rsidR="00E41C34" w:rsidRDefault="00E41C34" w:rsidP="00565308">
      <w:pPr>
        <w:pStyle w:val="Prrafodelista"/>
      </w:pPr>
    </w:p>
    <w:p w14:paraId="587AFA28" w14:textId="77777777"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proofErr w:type="spellStart"/>
      <w:r w:rsidRPr="006B5B0A">
        <w:rPr>
          <w:b/>
        </w:rPr>
        <w:t>sdfsdf</w:t>
      </w:r>
      <w:proofErr w:type="spellEnd"/>
    </w:p>
    <w:sectPr w:rsidR="00565308" w:rsidRPr="006B5B0A" w:rsidSect="00F620BF">
      <w:footerReference w:type="default" r:id="rId18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rles Maldonado" w:date="2020-04-09T15:41:00Z" w:initials="CM">
    <w:p w14:paraId="7339BC51" w14:textId="77777777" w:rsidR="00083F1E" w:rsidRDefault="00083F1E" w:rsidP="00083F1E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>
        <w:rPr>
          <w:rFonts w:ascii="Courier New" w:hAnsi="Courier New" w:cs="Courier New"/>
          <w:color w:val="0000FF"/>
          <w:lang w:val="en-US"/>
        </w:rPr>
        <w:t>dos</w:t>
      </w:r>
      <w:proofErr w:type="spellEnd"/>
    </w:p>
    <w:p w14:paraId="08FA552F" w14:textId="77777777" w:rsidR="00083F1E" w:rsidRDefault="00083F1E" w:rsidP="00083F1E">
      <w:pPr>
        <w:pStyle w:val="Textocomentario"/>
      </w:pPr>
      <w:r>
        <w:t xml:space="preserve">PROCEDURE </w:t>
      </w:r>
      <w:proofErr w:type="spellStart"/>
      <w:r>
        <w:t>GetConsolidado</w:t>
      </w:r>
      <w:proofErr w:type="spellEnd"/>
      <w:r>
        <w:t>(</w:t>
      </w:r>
    </w:p>
    <w:p w14:paraId="06A292F7" w14:textId="77777777" w:rsidR="00083F1E" w:rsidRDefault="00083F1E" w:rsidP="00083F1E">
      <w:pPr>
        <w:pStyle w:val="Textocomentario"/>
      </w:pPr>
      <w:proofErr w:type="spellStart"/>
      <w:r>
        <w:t>p_DtDesde</w:t>
      </w:r>
      <w:proofErr w:type="spellEnd"/>
      <w:r>
        <w:t xml:space="preserve">        IN DATE,</w:t>
      </w:r>
    </w:p>
    <w:p w14:paraId="25ECCBA0" w14:textId="77777777" w:rsidR="00083F1E" w:rsidRDefault="00083F1E" w:rsidP="00083F1E">
      <w:pPr>
        <w:pStyle w:val="Textocomentario"/>
      </w:pPr>
      <w:proofErr w:type="spellStart"/>
      <w:r>
        <w:t>p_DtHasta</w:t>
      </w:r>
      <w:proofErr w:type="spellEnd"/>
      <w:r>
        <w:t xml:space="preserve">        IN DATE,</w:t>
      </w:r>
    </w:p>
    <w:p w14:paraId="084C6DF4" w14:textId="77777777" w:rsidR="00083F1E" w:rsidRDefault="00083F1E" w:rsidP="00083F1E">
      <w:pPr>
        <w:pStyle w:val="Textocomentario"/>
      </w:pPr>
      <w:proofErr w:type="spellStart"/>
      <w:r w:rsidRPr="00083F1E">
        <w:t>p_TipoTarea</w:t>
      </w:r>
      <w:proofErr w:type="spellEnd"/>
      <w:r w:rsidRPr="00083F1E">
        <w:t xml:space="preserve">     IN  </w:t>
      </w:r>
      <w:proofErr w:type="spellStart"/>
      <w:r w:rsidRPr="00083F1E">
        <w:t>tblslvtipotarea.cdtipo%type</w:t>
      </w:r>
      <w:proofErr w:type="spellEnd"/>
      <w:r w:rsidRPr="00083F1E">
        <w:t>,</w:t>
      </w:r>
    </w:p>
    <w:p w14:paraId="78D13990" w14:textId="7722DF49" w:rsidR="00083F1E" w:rsidRDefault="00083F1E" w:rsidP="00083F1E">
      <w:pPr>
        <w:pStyle w:val="Textocomentario"/>
      </w:pPr>
      <w:proofErr w:type="spellStart"/>
      <w:r>
        <w:t>p_Cursor</w:t>
      </w:r>
      <w:proofErr w:type="spellEnd"/>
      <w:r>
        <w:t xml:space="preserve">         OUT CURSOR_TYPE)</w:t>
      </w:r>
      <w:bookmarkStart w:id="1" w:name="_GoBack"/>
      <w:bookmarkEnd w:id="1"/>
    </w:p>
  </w:comment>
  <w:comment w:id="2" w:author="Charles Maldonado" w:date="2020-04-09T15:40:00Z" w:initials="CM">
    <w:p w14:paraId="5CB7981F" w14:textId="77777777" w:rsidR="00083F1E" w:rsidRDefault="00083F1E" w:rsidP="00083F1E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>
        <w:rPr>
          <w:rFonts w:ascii="Courier New" w:hAnsi="Courier New" w:cs="Courier New"/>
          <w:color w:val="0000FF"/>
          <w:lang w:val="en-US"/>
        </w:rPr>
        <w:t>dos</w:t>
      </w:r>
      <w:proofErr w:type="spellEnd"/>
    </w:p>
    <w:p w14:paraId="0A53CF28" w14:textId="77777777" w:rsidR="00083F1E" w:rsidRDefault="00083F1E" w:rsidP="00083F1E">
      <w:pPr>
        <w:pStyle w:val="Textocomentario"/>
      </w:pPr>
      <w:r>
        <w:t xml:space="preserve">PROCEDURE </w:t>
      </w:r>
      <w:proofErr w:type="spellStart"/>
      <w:r>
        <w:t>GetArtPanelConsolidado</w:t>
      </w:r>
      <w:proofErr w:type="spellEnd"/>
      <w:r>
        <w:t>(</w:t>
      </w:r>
    </w:p>
    <w:p w14:paraId="4C3EE89A" w14:textId="77777777" w:rsidR="00083F1E" w:rsidRDefault="00083F1E" w:rsidP="00083F1E">
      <w:pPr>
        <w:pStyle w:val="Textocomentario"/>
      </w:pPr>
    </w:p>
    <w:p w14:paraId="246E4931" w14:textId="77777777" w:rsidR="00083F1E" w:rsidRDefault="00083F1E" w:rsidP="00083F1E">
      <w:pPr>
        <w:pStyle w:val="Textocomentario"/>
      </w:pPr>
      <w:proofErr w:type="spellStart"/>
      <w:r>
        <w:t>p_idConsolidado</w:t>
      </w:r>
      <w:proofErr w:type="spellEnd"/>
      <w:r>
        <w:t xml:space="preserve">  IN   </w:t>
      </w:r>
      <w:proofErr w:type="spellStart"/>
      <w:r>
        <w:t>Integer</w:t>
      </w:r>
      <w:proofErr w:type="spellEnd"/>
    </w:p>
    <w:p w14:paraId="35FAB032" w14:textId="77777777" w:rsidR="00083F1E" w:rsidRDefault="00083F1E" w:rsidP="00083F1E">
      <w:pPr>
        <w:pStyle w:val="Textocomentario"/>
      </w:pPr>
    </w:p>
    <w:p w14:paraId="6D464E5F" w14:textId="77777777" w:rsidR="00083F1E" w:rsidRDefault="00083F1E" w:rsidP="00083F1E">
      <w:pPr>
        <w:pStyle w:val="Textocomentario"/>
      </w:pPr>
      <w:proofErr w:type="spellStart"/>
      <w:r w:rsidRPr="00083F1E">
        <w:t>p_TipoTarea</w:t>
      </w:r>
      <w:proofErr w:type="spellEnd"/>
      <w:r w:rsidRPr="00083F1E">
        <w:t xml:space="preserve">       </w:t>
      </w:r>
      <w:r>
        <w:t xml:space="preserve">  </w:t>
      </w:r>
      <w:r w:rsidRPr="00083F1E">
        <w:t xml:space="preserve">IN  </w:t>
      </w:r>
      <w:proofErr w:type="spellStart"/>
      <w:r w:rsidRPr="00083F1E">
        <w:t>tblslvtipotarea.cdtipo%type</w:t>
      </w:r>
      <w:proofErr w:type="spellEnd"/>
      <w:r w:rsidRPr="00083F1E">
        <w:t>,</w:t>
      </w:r>
    </w:p>
    <w:p w14:paraId="3D39750B" w14:textId="77777777" w:rsidR="00083F1E" w:rsidRDefault="00083F1E" w:rsidP="00083F1E">
      <w:pPr>
        <w:pStyle w:val="Textocomentario"/>
      </w:pPr>
    </w:p>
    <w:p w14:paraId="604BFB70" w14:textId="77777777" w:rsidR="00083F1E" w:rsidRDefault="00083F1E" w:rsidP="00083F1E">
      <w:pPr>
        <w:pStyle w:val="Textocomentario"/>
      </w:pPr>
      <w:proofErr w:type="spellStart"/>
      <w:r>
        <w:t>p_Cursor</w:t>
      </w:r>
      <w:proofErr w:type="spellEnd"/>
      <w:r>
        <w:t xml:space="preserve">                OUT CURSOR_TYPE)</w:t>
      </w:r>
    </w:p>
    <w:p w14:paraId="062F6CA0" w14:textId="6466F450" w:rsidR="00083F1E" w:rsidRDefault="00083F1E">
      <w:pPr>
        <w:pStyle w:val="Textocomentario"/>
      </w:pPr>
    </w:p>
  </w:comment>
  <w:comment w:id="3" w:author="Charles Maldonado" w:date="2020-04-09T15:40:00Z" w:initials="CM">
    <w:p w14:paraId="184B1AE7" w14:textId="77777777" w:rsidR="00083F1E" w:rsidRDefault="00083F1E" w:rsidP="00083F1E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>
        <w:rPr>
          <w:rFonts w:ascii="Courier New" w:hAnsi="Courier New" w:cs="Courier New"/>
          <w:color w:val="0000FF"/>
          <w:lang w:val="en-US"/>
        </w:rPr>
        <w:t>dos</w:t>
      </w:r>
      <w:proofErr w:type="spellEnd"/>
    </w:p>
    <w:p w14:paraId="1453D12F" w14:textId="77777777" w:rsidR="00083F1E" w:rsidRDefault="00083F1E" w:rsidP="00083F1E">
      <w:pPr>
        <w:pStyle w:val="Textocomentario"/>
      </w:pPr>
      <w:r>
        <w:t xml:space="preserve">PROCEDURE </w:t>
      </w:r>
      <w:proofErr w:type="spellStart"/>
      <w:r>
        <w:t>GetArtPanelConsolidado</w:t>
      </w:r>
      <w:proofErr w:type="spellEnd"/>
      <w:r>
        <w:t>(</w:t>
      </w:r>
    </w:p>
    <w:p w14:paraId="6E8CB391" w14:textId="77777777" w:rsidR="00083F1E" w:rsidRDefault="00083F1E" w:rsidP="00083F1E">
      <w:pPr>
        <w:pStyle w:val="Textocomentario"/>
      </w:pPr>
    </w:p>
    <w:p w14:paraId="26D1A40F" w14:textId="77777777" w:rsidR="00083F1E" w:rsidRDefault="00083F1E" w:rsidP="00083F1E">
      <w:pPr>
        <w:pStyle w:val="Textocomentario"/>
      </w:pPr>
      <w:proofErr w:type="spellStart"/>
      <w:r>
        <w:t>p_idConsolidado</w:t>
      </w:r>
      <w:proofErr w:type="spellEnd"/>
      <w:r>
        <w:t xml:space="preserve">  IN   </w:t>
      </w:r>
      <w:proofErr w:type="spellStart"/>
      <w:r>
        <w:t>Integer</w:t>
      </w:r>
      <w:proofErr w:type="spellEnd"/>
    </w:p>
    <w:p w14:paraId="538F99F5" w14:textId="77777777" w:rsidR="00083F1E" w:rsidRDefault="00083F1E" w:rsidP="00083F1E">
      <w:pPr>
        <w:pStyle w:val="Textocomentario"/>
      </w:pPr>
    </w:p>
    <w:p w14:paraId="471222EC" w14:textId="77777777" w:rsidR="00083F1E" w:rsidRDefault="00083F1E" w:rsidP="00083F1E">
      <w:pPr>
        <w:pStyle w:val="Textocomentario"/>
      </w:pPr>
      <w:proofErr w:type="spellStart"/>
      <w:r w:rsidRPr="00083F1E">
        <w:t>p_TipoTarea</w:t>
      </w:r>
      <w:proofErr w:type="spellEnd"/>
      <w:r w:rsidRPr="00083F1E">
        <w:t xml:space="preserve">       </w:t>
      </w:r>
      <w:r>
        <w:t xml:space="preserve">  </w:t>
      </w:r>
      <w:r w:rsidRPr="00083F1E">
        <w:t xml:space="preserve">IN  </w:t>
      </w:r>
      <w:proofErr w:type="spellStart"/>
      <w:r w:rsidRPr="00083F1E">
        <w:t>tblslvtipotarea.cdtipo%type</w:t>
      </w:r>
      <w:proofErr w:type="spellEnd"/>
      <w:r w:rsidRPr="00083F1E">
        <w:t>,</w:t>
      </w:r>
    </w:p>
    <w:p w14:paraId="1DD28630" w14:textId="77777777" w:rsidR="00083F1E" w:rsidRDefault="00083F1E" w:rsidP="00083F1E">
      <w:pPr>
        <w:pStyle w:val="Textocomentario"/>
      </w:pPr>
    </w:p>
    <w:p w14:paraId="307299BC" w14:textId="77777777" w:rsidR="00083F1E" w:rsidRDefault="00083F1E" w:rsidP="00083F1E">
      <w:pPr>
        <w:pStyle w:val="Textocomentario"/>
      </w:pPr>
      <w:proofErr w:type="spellStart"/>
      <w:r>
        <w:t>p_Cursor</w:t>
      </w:r>
      <w:proofErr w:type="spellEnd"/>
      <w:r>
        <w:t xml:space="preserve">                OUT CURSOR_TYPE)</w:t>
      </w:r>
    </w:p>
    <w:p w14:paraId="1766FC69" w14:textId="64EDF7DF" w:rsidR="00083F1E" w:rsidRDefault="00083F1E">
      <w:pPr>
        <w:pStyle w:val="Textocomentario"/>
      </w:pPr>
    </w:p>
  </w:comment>
  <w:comment w:id="8" w:author="Charles Maldonado" w:date="2020-04-03T09:33:00Z" w:initials="CM">
    <w:p w14:paraId="5C6FA4E6" w14:textId="77777777" w:rsidR="00206095" w:rsidRDefault="003C0E65" w:rsidP="00CC50B0">
      <w:pPr>
        <w:pStyle w:val="Textocomentario"/>
      </w:pPr>
      <w:r>
        <w:rPr>
          <w:rStyle w:val="Refdecomentario"/>
        </w:rPr>
        <w:annotationRef/>
      </w:r>
      <w:r w:rsidR="00206095"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  <w:r w:rsidR="00206095">
        <w:t xml:space="preserve"> </w:t>
      </w:r>
    </w:p>
    <w:p w14:paraId="22BBA71E" w14:textId="62C4AAB8" w:rsidR="00CC50B0" w:rsidRDefault="00CC50B0" w:rsidP="00CC50B0">
      <w:pPr>
        <w:pStyle w:val="Textocomentario"/>
      </w:pPr>
      <w:r>
        <w:t xml:space="preserve">PROCEDURE </w:t>
      </w:r>
      <w:proofErr w:type="spellStart"/>
      <w:r>
        <w:t>GetTareaAsigConsolidado</w:t>
      </w:r>
      <w:proofErr w:type="spellEnd"/>
      <w:r>
        <w:t>(</w:t>
      </w:r>
    </w:p>
    <w:p w14:paraId="67DD2CBB" w14:textId="77777777" w:rsidR="00CC50B0" w:rsidRDefault="00CC50B0" w:rsidP="00CC50B0">
      <w:pPr>
        <w:pStyle w:val="Textocomentario"/>
      </w:pPr>
    </w:p>
    <w:p w14:paraId="266C3D23" w14:textId="40F49F85" w:rsidR="00CC50B0" w:rsidRDefault="00CC50B0" w:rsidP="00CC50B0">
      <w:pPr>
        <w:pStyle w:val="Textocomentario"/>
      </w:pPr>
      <w:proofErr w:type="spellStart"/>
      <w:r>
        <w:t>p_idConsolidado</w:t>
      </w:r>
      <w:proofErr w:type="spellEnd"/>
      <w:r>
        <w:t xml:space="preserve">  IN  </w:t>
      </w:r>
      <w:r w:rsidR="00364FE5">
        <w:t xml:space="preserve"> </w:t>
      </w:r>
      <w:proofErr w:type="spellStart"/>
      <w:r w:rsidR="00364FE5">
        <w:t>integer</w:t>
      </w:r>
      <w:proofErr w:type="spellEnd"/>
      <w:r>
        <w:t>,</w:t>
      </w:r>
    </w:p>
    <w:p w14:paraId="76AE080A" w14:textId="77777777" w:rsidR="00CC50B0" w:rsidRDefault="00CC50B0" w:rsidP="00CC50B0">
      <w:pPr>
        <w:pStyle w:val="Textocomentario"/>
      </w:pPr>
    </w:p>
    <w:p w14:paraId="4AC6C649" w14:textId="32668CAA" w:rsidR="00CC50B0" w:rsidRDefault="00CC50B0" w:rsidP="00CC50B0">
      <w:pPr>
        <w:pStyle w:val="Textocomentario"/>
      </w:pPr>
      <w:proofErr w:type="spellStart"/>
      <w:r>
        <w:t>p_tipo</w:t>
      </w:r>
      <w:proofErr w:type="spellEnd"/>
      <w:r>
        <w:t xml:space="preserve">            IN  </w:t>
      </w:r>
      <w:proofErr w:type="spellStart"/>
      <w:r>
        <w:t>Tblslvtipotarea.cdtipo%type</w:t>
      </w:r>
      <w:proofErr w:type="spellEnd"/>
      <w:r w:rsidR="00364FE5">
        <w:t>,</w:t>
      </w:r>
    </w:p>
    <w:p w14:paraId="232F2110" w14:textId="77777777" w:rsidR="00364FE5" w:rsidRDefault="00364FE5" w:rsidP="00CC50B0">
      <w:pPr>
        <w:pStyle w:val="Textocomentario"/>
      </w:pPr>
    </w:p>
    <w:p w14:paraId="703A3BCA" w14:textId="37C63AB3" w:rsidR="003C0E65" w:rsidRDefault="00CC50B0" w:rsidP="00CC50B0">
      <w:pPr>
        <w:pStyle w:val="Textocomentario"/>
      </w:pPr>
      <w:proofErr w:type="spellStart"/>
      <w:r>
        <w:t>p_Cursor</w:t>
      </w:r>
      <w:proofErr w:type="spellEnd"/>
      <w:r>
        <w:t xml:space="preserve">          OUT CURSOR_TYPE)</w:t>
      </w:r>
    </w:p>
  </w:comment>
  <w:comment w:id="10" w:author="Charles Maldonado" w:date="2020-04-03T09:48:00Z" w:initials="CM">
    <w:p w14:paraId="5F8C48A7" w14:textId="7A1AFD12" w:rsidR="00206095" w:rsidRDefault="00206095" w:rsidP="00206095">
      <w:pPr>
        <w:pStyle w:val="Textocomentario"/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5681DBA2" w14:textId="23CC0DE7" w:rsidR="00206095" w:rsidRDefault="00206095" w:rsidP="00206095">
      <w:pPr>
        <w:pStyle w:val="Textocomentario"/>
      </w:pPr>
      <w:r>
        <w:t xml:space="preserve">PROCEDURE </w:t>
      </w:r>
      <w:proofErr w:type="spellStart"/>
      <w:r>
        <w:t>GetArticulosXTarea</w:t>
      </w:r>
      <w:proofErr w:type="spellEnd"/>
      <w:r>
        <w:t>(</w:t>
      </w:r>
    </w:p>
    <w:p w14:paraId="5B11DA53" w14:textId="77777777" w:rsidR="00206095" w:rsidRDefault="00206095" w:rsidP="00206095">
      <w:pPr>
        <w:pStyle w:val="Textocomentario"/>
      </w:pPr>
    </w:p>
    <w:p w14:paraId="617EEAFC" w14:textId="4ED3C3EC" w:rsidR="00206095" w:rsidRDefault="00206095" w:rsidP="00206095">
      <w:pPr>
        <w:pStyle w:val="Textocomentario"/>
      </w:pPr>
      <w:proofErr w:type="spellStart"/>
      <w:r>
        <w:t>p_IdTarea</w:t>
      </w:r>
      <w:proofErr w:type="spellEnd"/>
      <w:r>
        <w:t xml:space="preserve">     IN  </w:t>
      </w:r>
      <w:proofErr w:type="spellStart"/>
      <w:r>
        <w:t>tblslvtarea.idtarea%type</w:t>
      </w:r>
      <w:proofErr w:type="spellEnd"/>
      <w:r>
        <w:t>,</w:t>
      </w:r>
    </w:p>
    <w:p w14:paraId="1080EC15" w14:textId="00A94309" w:rsidR="00206095" w:rsidRDefault="00206095" w:rsidP="00206095">
      <w:pPr>
        <w:pStyle w:val="Textocomentario"/>
      </w:pPr>
      <w:proofErr w:type="spellStart"/>
      <w:r>
        <w:t>p_Cursor</w:t>
      </w:r>
      <w:proofErr w:type="spellEnd"/>
      <w:r>
        <w:t xml:space="preserve">      OUT CURSOR_TYPE)</w:t>
      </w:r>
    </w:p>
  </w:comment>
  <w:comment w:id="11" w:author="Charles Maldonado" w:date="2020-04-03T09:56:00Z" w:initials="CM">
    <w:p w14:paraId="48E42C99" w14:textId="77777777" w:rsidR="00364FE5" w:rsidRDefault="00206095" w:rsidP="00364FE5">
      <w:pPr>
        <w:pStyle w:val="Textocomentario"/>
      </w:pPr>
      <w:r>
        <w:rPr>
          <w:rStyle w:val="Refdecomentario"/>
        </w:rPr>
        <w:annotationRef/>
      </w:r>
      <w:r w:rsidR="00364FE5"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  <w:r w:rsidR="00364FE5">
        <w:t xml:space="preserve"> </w:t>
      </w:r>
    </w:p>
    <w:p w14:paraId="748FBC26" w14:textId="77777777" w:rsidR="00364FE5" w:rsidRDefault="00364FE5" w:rsidP="00364FE5">
      <w:pPr>
        <w:pStyle w:val="Textocomentario"/>
      </w:pPr>
      <w:r>
        <w:t xml:space="preserve">PROCEDURE </w:t>
      </w:r>
      <w:proofErr w:type="spellStart"/>
      <w:r>
        <w:t>GetTareaAsigConsolidado</w:t>
      </w:r>
      <w:proofErr w:type="spellEnd"/>
      <w:r>
        <w:t>(</w:t>
      </w:r>
    </w:p>
    <w:p w14:paraId="49320473" w14:textId="77777777" w:rsidR="00364FE5" w:rsidRDefault="00364FE5" w:rsidP="00364FE5">
      <w:pPr>
        <w:pStyle w:val="Textocomentario"/>
      </w:pPr>
    </w:p>
    <w:p w14:paraId="1EE1995B" w14:textId="77777777" w:rsidR="00364FE5" w:rsidRDefault="00364FE5" w:rsidP="00364FE5">
      <w:pPr>
        <w:pStyle w:val="Textocomentario"/>
      </w:pPr>
      <w:proofErr w:type="spellStart"/>
      <w:r>
        <w:t>p_idConsolidado</w:t>
      </w:r>
      <w:proofErr w:type="spellEnd"/>
      <w:r>
        <w:t xml:space="preserve">  IN   </w:t>
      </w:r>
      <w:proofErr w:type="spellStart"/>
      <w:r>
        <w:t>integer</w:t>
      </w:r>
      <w:proofErr w:type="spellEnd"/>
      <w:r>
        <w:t>,</w:t>
      </w:r>
    </w:p>
    <w:p w14:paraId="4FC4E8E9" w14:textId="77777777" w:rsidR="00364FE5" w:rsidRDefault="00364FE5" w:rsidP="00364FE5">
      <w:pPr>
        <w:pStyle w:val="Textocomentario"/>
      </w:pPr>
    </w:p>
    <w:p w14:paraId="50281CF8" w14:textId="77777777" w:rsidR="00364FE5" w:rsidRDefault="00364FE5" w:rsidP="00364FE5">
      <w:pPr>
        <w:pStyle w:val="Textocomentario"/>
      </w:pPr>
      <w:proofErr w:type="spellStart"/>
      <w:r>
        <w:t>p_tipo</w:t>
      </w:r>
      <w:proofErr w:type="spellEnd"/>
      <w:r>
        <w:t xml:space="preserve">            IN  </w:t>
      </w:r>
      <w:proofErr w:type="spellStart"/>
      <w:r>
        <w:t>Tblslvtipotarea.cdtipo%type</w:t>
      </w:r>
      <w:proofErr w:type="spellEnd"/>
      <w:r>
        <w:t>,</w:t>
      </w:r>
    </w:p>
    <w:p w14:paraId="2DEC2645" w14:textId="77777777" w:rsidR="00364FE5" w:rsidRDefault="00364FE5" w:rsidP="00364FE5">
      <w:pPr>
        <w:pStyle w:val="Textocomentario"/>
      </w:pPr>
    </w:p>
    <w:p w14:paraId="47C137C6" w14:textId="5784E62E" w:rsidR="00206095" w:rsidRDefault="00364FE5" w:rsidP="00364FE5">
      <w:pPr>
        <w:pStyle w:val="Textocomentario"/>
      </w:pPr>
      <w:proofErr w:type="spellStart"/>
      <w:r>
        <w:t>p_Cursor</w:t>
      </w:r>
      <w:proofErr w:type="spellEnd"/>
      <w:r>
        <w:t xml:space="preserve">          OUT CURSOR_TYPE)</w:t>
      </w:r>
    </w:p>
  </w:comment>
  <w:comment w:id="28" w:author="Charles Maldonado" w:date="2020-04-03T10:00:00Z" w:initials="CM">
    <w:p w14:paraId="6A9504A8" w14:textId="77777777" w:rsidR="00C11BA7" w:rsidRDefault="00C11BA7">
      <w:pPr>
        <w:pStyle w:val="Textocomentario"/>
        <w:rPr>
          <w:rFonts w:ascii="Courier New" w:hAnsi="Courier New" w:cs="Courier New"/>
          <w:color w:val="0000FF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3E894061" w14:textId="77777777" w:rsidR="00C11BA7" w:rsidRDefault="00C11BA7" w:rsidP="00C11BA7">
      <w:pPr>
        <w:pStyle w:val="Textocomentario"/>
      </w:pPr>
      <w:r>
        <w:t xml:space="preserve">PROCEDURE </w:t>
      </w:r>
      <w:proofErr w:type="spellStart"/>
      <w:r>
        <w:t>GetAsignaArticulosArmador</w:t>
      </w:r>
      <w:proofErr w:type="spellEnd"/>
      <w:r>
        <w:t>(</w:t>
      </w:r>
    </w:p>
    <w:p w14:paraId="345E94ED" w14:textId="77777777" w:rsidR="00C11BA7" w:rsidRDefault="00C11BA7" w:rsidP="00C11BA7">
      <w:pPr>
        <w:pStyle w:val="Textocomentario"/>
      </w:pPr>
    </w:p>
    <w:p w14:paraId="0A7C37A0" w14:textId="3277AE18" w:rsidR="00C11BA7" w:rsidRDefault="00C11BA7" w:rsidP="00C11BA7">
      <w:pPr>
        <w:pStyle w:val="Textocomentario"/>
      </w:pPr>
      <w:proofErr w:type="spellStart"/>
      <w:r>
        <w:t>p_idConsolidado</w:t>
      </w:r>
      <w:proofErr w:type="spellEnd"/>
      <w:r>
        <w:t xml:space="preserve">  IN  </w:t>
      </w:r>
      <w:proofErr w:type="spellStart"/>
      <w:r>
        <w:t>integer</w:t>
      </w:r>
      <w:proofErr w:type="spellEnd"/>
      <w:r>
        <w:t>,</w:t>
      </w:r>
    </w:p>
    <w:p w14:paraId="382D2849" w14:textId="77777777" w:rsidR="00C11BA7" w:rsidRDefault="00C11BA7" w:rsidP="00C11BA7">
      <w:pPr>
        <w:pStyle w:val="Textocomentario"/>
      </w:pPr>
    </w:p>
    <w:p w14:paraId="376F3F54" w14:textId="77777777" w:rsidR="00C11BA7" w:rsidRDefault="00C11BA7" w:rsidP="00C11BA7">
      <w:pPr>
        <w:pStyle w:val="Textocomentario"/>
      </w:pPr>
      <w:proofErr w:type="spellStart"/>
      <w:r>
        <w:t>p_TipoTarea</w:t>
      </w:r>
      <w:proofErr w:type="spellEnd"/>
      <w:r>
        <w:t xml:space="preserve">      IN  </w:t>
      </w:r>
      <w:proofErr w:type="spellStart"/>
      <w:r>
        <w:t>tblslvtipotarea.cdtipo%type</w:t>
      </w:r>
      <w:proofErr w:type="spellEnd"/>
      <w:r>
        <w:t xml:space="preserve">,  </w:t>
      </w:r>
    </w:p>
    <w:p w14:paraId="5A6EA574" w14:textId="41DD45F1" w:rsidR="00C11BA7" w:rsidRDefault="00C11BA7" w:rsidP="00C11BA7">
      <w:pPr>
        <w:pStyle w:val="Textocomentario"/>
      </w:pPr>
      <w:r>
        <w:t xml:space="preserve">                       </w:t>
      </w:r>
    </w:p>
    <w:p w14:paraId="02BEBBFA" w14:textId="411405BE" w:rsidR="00C11BA7" w:rsidRDefault="00C11BA7" w:rsidP="00C11BA7">
      <w:pPr>
        <w:pStyle w:val="Textocomentario"/>
      </w:pPr>
      <w:proofErr w:type="spellStart"/>
      <w:r>
        <w:t>p_Cursor</w:t>
      </w:r>
      <w:proofErr w:type="spellEnd"/>
      <w:r>
        <w:t xml:space="preserve">         OUT CURSOR_TYPE )</w:t>
      </w:r>
    </w:p>
  </w:comment>
  <w:comment w:id="29" w:author="Charles Maldonado" w:date="2020-04-03T10:02:00Z" w:initials="CM">
    <w:p w14:paraId="7D85B4BB" w14:textId="77777777" w:rsidR="00C11BA7" w:rsidRDefault="00C11BA7">
      <w:pPr>
        <w:pStyle w:val="Textocomentario"/>
        <w:rPr>
          <w:rFonts w:ascii="Courier New" w:hAnsi="Courier New" w:cs="Courier New"/>
          <w:color w:val="0000FF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33407CA9" w14:textId="77777777" w:rsidR="00C11BA7" w:rsidRDefault="00C11BA7" w:rsidP="00C11BA7">
      <w:pPr>
        <w:pStyle w:val="Textocomentario"/>
      </w:pPr>
      <w:r>
        <w:t xml:space="preserve">PROCEDURE </w:t>
      </w:r>
      <w:proofErr w:type="spellStart"/>
      <w:r>
        <w:t>SetAsignaArticulosArmador</w:t>
      </w:r>
      <w:proofErr w:type="spellEnd"/>
      <w:r>
        <w:t>(</w:t>
      </w:r>
    </w:p>
    <w:p w14:paraId="4BFB3629" w14:textId="77777777" w:rsidR="00C11BA7" w:rsidRDefault="00C11BA7" w:rsidP="00C11BA7">
      <w:pPr>
        <w:pStyle w:val="Textocomentario"/>
      </w:pPr>
    </w:p>
    <w:p w14:paraId="7F59A9C4" w14:textId="77777777" w:rsidR="00C11BA7" w:rsidRDefault="00C11BA7" w:rsidP="00C11BA7">
      <w:pPr>
        <w:pStyle w:val="Textocomentario"/>
      </w:pPr>
      <w:proofErr w:type="spellStart"/>
      <w:r>
        <w:t>p_cdArticulos</w:t>
      </w:r>
      <w:proofErr w:type="spellEnd"/>
      <w:r>
        <w:t xml:space="preserve">    IN  </w:t>
      </w:r>
      <w:proofErr w:type="spellStart"/>
      <w:r>
        <w:t>arr_cdarticulo</w:t>
      </w:r>
      <w:proofErr w:type="spellEnd"/>
      <w:r>
        <w:t>,</w:t>
      </w:r>
    </w:p>
    <w:p w14:paraId="2DD2D378" w14:textId="77777777" w:rsidR="00C11BA7" w:rsidRDefault="00C11BA7" w:rsidP="00C11BA7">
      <w:pPr>
        <w:pStyle w:val="Textocomentario"/>
      </w:pPr>
      <w:proofErr w:type="spellStart"/>
      <w:r>
        <w:t>p_idConsolidado</w:t>
      </w:r>
      <w:proofErr w:type="spellEnd"/>
      <w:r>
        <w:t xml:space="preserve">  IN  </w:t>
      </w:r>
      <w:proofErr w:type="spellStart"/>
      <w:r>
        <w:t>integer</w:t>
      </w:r>
      <w:proofErr w:type="spellEnd"/>
      <w:r>
        <w:t>,</w:t>
      </w:r>
    </w:p>
    <w:p w14:paraId="0C076176" w14:textId="77777777" w:rsidR="00C11BA7" w:rsidRDefault="00C11BA7" w:rsidP="00C11BA7">
      <w:pPr>
        <w:pStyle w:val="Textocomentario"/>
      </w:pPr>
      <w:proofErr w:type="spellStart"/>
      <w:r>
        <w:t>p_TipoTarea</w:t>
      </w:r>
      <w:proofErr w:type="spellEnd"/>
      <w:r>
        <w:t xml:space="preserve">      IN  </w:t>
      </w:r>
      <w:proofErr w:type="spellStart"/>
      <w:r>
        <w:t>tblslvtipotarea.cdtipo%type</w:t>
      </w:r>
      <w:proofErr w:type="spellEnd"/>
      <w:r>
        <w:t xml:space="preserve">,                         </w:t>
      </w:r>
    </w:p>
    <w:p w14:paraId="1232AE8E" w14:textId="77777777" w:rsidR="00C11BA7" w:rsidRDefault="00C11BA7" w:rsidP="00C11BA7">
      <w:pPr>
        <w:pStyle w:val="Textocomentario"/>
      </w:pPr>
      <w:proofErr w:type="spellStart"/>
      <w:r>
        <w:t>p_IdPersona</w:t>
      </w:r>
      <w:proofErr w:type="spellEnd"/>
      <w:r>
        <w:t xml:space="preserve">      IN  </w:t>
      </w:r>
      <w:proofErr w:type="spellStart"/>
      <w:r>
        <w:t>personas.idpersona%type</w:t>
      </w:r>
      <w:proofErr w:type="spellEnd"/>
      <w:r>
        <w:t xml:space="preserve">, </w:t>
      </w:r>
      <w:proofErr w:type="spellStart"/>
      <w:r>
        <w:t>p_IdArmador</w:t>
      </w:r>
      <w:proofErr w:type="spellEnd"/>
      <w:r>
        <w:t xml:space="preserve">      IN  </w:t>
      </w:r>
      <w:proofErr w:type="spellStart"/>
      <w:r>
        <w:t>personas.idpersona%type</w:t>
      </w:r>
      <w:proofErr w:type="spellEnd"/>
      <w:r>
        <w:t>,</w:t>
      </w:r>
    </w:p>
    <w:p w14:paraId="3D5F4A63" w14:textId="77777777" w:rsidR="00C11BA7" w:rsidRDefault="00C11BA7" w:rsidP="00C11BA7">
      <w:pPr>
        <w:pStyle w:val="Textocomentario"/>
      </w:pPr>
      <w:proofErr w:type="spellStart"/>
      <w:r>
        <w:t>p_Ok</w:t>
      </w:r>
      <w:proofErr w:type="spellEnd"/>
      <w:r>
        <w:t xml:space="preserve">             OUT </w:t>
      </w:r>
      <w:proofErr w:type="spellStart"/>
      <w:r>
        <w:t>number</w:t>
      </w:r>
      <w:proofErr w:type="spellEnd"/>
      <w:r>
        <w:t>,</w:t>
      </w:r>
    </w:p>
    <w:p w14:paraId="3243E015" w14:textId="0BB598C7" w:rsidR="00C11BA7" w:rsidRDefault="00C11BA7" w:rsidP="00C11BA7">
      <w:pPr>
        <w:pStyle w:val="Textocomentario"/>
      </w:pPr>
      <w:proofErr w:type="spellStart"/>
      <w:r>
        <w:t>p_error</w:t>
      </w:r>
      <w:proofErr w:type="spellEnd"/>
      <w:r>
        <w:t xml:space="preserve">          OUT varchar2)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D13990" w15:done="0"/>
  <w15:commentEx w15:paraId="062F6CA0" w15:done="0"/>
  <w15:commentEx w15:paraId="1766FC69" w15:done="0"/>
  <w15:commentEx w15:paraId="703A3BCA" w15:done="0"/>
  <w15:commentEx w15:paraId="1080EC15" w15:done="0"/>
  <w15:commentEx w15:paraId="47C137C6" w15:done="0"/>
  <w15:commentEx w15:paraId="02BEBBFA" w15:done="0"/>
  <w15:commentEx w15:paraId="3243E01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EF973" w14:textId="77777777" w:rsidR="00496275" w:rsidRDefault="00496275" w:rsidP="00F620BF">
      <w:pPr>
        <w:spacing w:after="0" w:line="240" w:lineRule="auto"/>
      </w:pPr>
      <w:r>
        <w:separator/>
      </w:r>
    </w:p>
  </w:endnote>
  <w:endnote w:type="continuationSeparator" w:id="0">
    <w:p w14:paraId="5B244E21" w14:textId="77777777" w:rsidR="00496275" w:rsidRDefault="00496275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28091"/>
      <w:docPartObj>
        <w:docPartGallery w:val="Page Numbers (Bottom of Page)"/>
        <w:docPartUnique/>
      </w:docPartObj>
    </w:sdtPr>
    <w:sdtEndPr/>
    <w:sdtContent>
      <w:p w14:paraId="597EFE19" w14:textId="77777777"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F1E" w:rsidRPr="00083F1E">
          <w:rPr>
            <w:noProof/>
            <w:lang w:val="es-ES"/>
          </w:rPr>
          <w:t>4</w:t>
        </w:r>
        <w:r>
          <w:fldChar w:fldCharType="end"/>
        </w:r>
      </w:p>
    </w:sdtContent>
  </w:sdt>
  <w:p w14:paraId="77E6F685" w14:textId="77777777"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BD66E" w14:textId="77777777" w:rsidR="00496275" w:rsidRDefault="00496275" w:rsidP="00F620BF">
      <w:pPr>
        <w:spacing w:after="0" w:line="240" w:lineRule="auto"/>
      </w:pPr>
      <w:r>
        <w:separator/>
      </w:r>
    </w:p>
  </w:footnote>
  <w:footnote w:type="continuationSeparator" w:id="0">
    <w:p w14:paraId="73CECA8D" w14:textId="77777777" w:rsidR="00496275" w:rsidRDefault="00496275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87FD5"/>
    <w:multiLevelType w:val="hybridMultilevel"/>
    <w:tmpl w:val="93BAE1C4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71855"/>
    <w:multiLevelType w:val="hybridMultilevel"/>
    <w:tmpl w:val="C0005E3E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A95B6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77BE8"/>
    <w:multiLevelType w:val="hybridMultilevel"/>
    <w:tmpl w:val="54D858A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0"/>
  </w:num>
  <w:num w:numId="4">
    <w:abstractNumId w:val="3"/>
  </w:num>
  <w:num w:numId="5">
    <w:abstractNumId w:val="0"/>
  </w:num>
  <w:num w:numId="6">
    <w:abstractNumId w:val="21"/>
  </w:num>
  <w:num w:numId="7">
    <w:abstractNumId w:val="1"/>
  </w:num>
  <w:num w:numId="8">
    <w:abstractNumId w:val="12"/>
  </w:num>
  <w:num w:numId="9">
    <w:abstractNumId w:val="22"/>
  </w:num>
  <w:num w:numId="10">
    <w:abstractNumId w:val="15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6"/>
  </w:num>
  <w:num w:numId="17">
    <w:abstractNumId w:val="14"/>
  </w:num>
  <w:num w:numId="18">
    <w:abstractNumId w:val="7"/>
  </w:num>
  <w:num w:numId="19">
    <w:abstractNumId w:val="17"/>
  </w:num>
  <w:num w:numId="20">
    <w:abstractNumId w:val="18"/>
  </w:num>
  <w:num w:numId="21">
    <w:abstractNumId w:val="19"/>
  </w:num>
  <w:num w:numId="22">
    <w:abstractNumId w:val="23"/>
  </w:num>
  <w:num w:numId="23">
    <w:abstractNumId w:val="8"/>
  </w:num>
  <w:num w:numId="24">
    <w:abstractNumId w:val="9"/>
  </w:num>
  <w:num w:numId="25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les Maldonado">
    <w15:presenceInfo w15:providerId="AD" w15:userId="S-1-5-21-1872706884-2307985347-2712390511-20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F7"/>
    <w:rsid w:val="00031987"/>
    <w:rsid w:val="000336C5"/>
    <w:rsid w:val="00047BCA"/>
    <w:rsid w:val="000521AB"/>
    <w:rsid w:val="00083F1E"/>
    <w:rsid w:val="000C0DDA"/>
    <w:rsid w:val="000D503C"/>
    <w:rsid w:val="0010399F"/>
    <w:rsid w:val="00135F0D"/>
    <w:rsid w:val="00137B68"/>
    <w:rsid w:val="00147322"/>
    <w:rsid w:val="0017066B"/>
    <w:rsid w:val="001F6D48"/>
    <w:rsid w:val="0020030B"/>
    <w:rsid w:val="00204F9A"/>
    <w:rsid w:val="00206095"/>
    <w:rsid w:val="002116B6"/>
    <w:rsid w:val="00212F7E"/>
    <w:rsid w:val="002277A2"/>
    <w:rsid w:val="0023754F"/>
    <w:rsid w:val="002572B8"/>
    <w:rsid w:val="002B08D9"/>
    <w:rsid w:val="002E4710"/>
    <w:rsid w:val="002E7624"/>
    <w:rsid w:val="00306F40"/>
    <w:rsid w:val="00315DB2"/>
    <w:rsid w:val="00344DD9"/>
    <w:rsid w:val="00364FE5"/>
    <w:rsid w:val="0037042C"/>
    <w:rsid w:val="003A46F9"/>
    <w:rsid w:val="003A7196"/>
    <w:rsid w:val="003C0E65"/>
    <w:rsid w:val="003D1470"/>
    <w:rsid w:val="003E5BF7"/>
    <w:rsid w:val="00415BAA"/>
    <w:rsid w:val="004348EF"/>
    <w:rsid w:val="004705BF"/>
    <w:rsid w:val="004818D1"/>
    <w:rsid w:val="0048467B"/>
    <w:rsid w:val="00487E1F"/>
    <w:rsid w:val="00495769"/>
    <w:rsid w:val="00496275"/>
    <w:rsid w:val="004B05B8"/>
    <w:rsid w:val="004B1EFB"/>
    <w:rsid w:val="004F2156"/>
    <w:rsid w:val="00500F41"/>
    <w:rsid w:val="005032F4"/>
    <w:rsid w:val="00503D94"/>
    <w:rsid w:val="0052009A"/>
    <w:rsid w:val="0052357A"/>
    <w:rsid w:val="005313C3"/>
    <w:rsid w:val="005358C4"/>
    <w:rsid w:val="00546BF7"/>
    <w:rsid w:val="00565308"/>
    <w:rsid w:val="00575434"/>
    <w:rsid w:val="0058117F"/>
    <w:rsid w:val="0059449A"/>
    <w:rsid w:val="00594F09"/>
    <w:rsid w:val="00596348"/>
    <w:rsid w:val="005972EE"/>
    <w:rsid w:val="005A1798"/>
    <w:rsid w:val="005D0FE5"/>
    <w:rsid w:val="005F3F97"/>
    <w:rsid w:val="0062601A"/>
    <w:rsid w:val="00626504"/>
    <w:rsid w:val="0063433C"/>
    <w:rsid w:val="006720BF"/>
    <w:rsid w:val="00683553"/>
    <w:rsid w:val="00683E38"/>
    <w:rsid w:val="00686017"/>
    <w:rsid w:val="0069153A"/>
    <w:rsid w:val="006B4260"/>
    <w:rsid w:val="006B5B0A"/>
    <w:rsid w:val="006C6D24"/>
    <w:rsid w:val="006F09D3"/>
    <w:rsid w:val="006F15DE"/>
    <w:rsid w:val="006F570F"/>
    <w:rsid w:val="00717001"/>
    <w:rsid w:val="00734576"/>
    <w:rsid w:val="007534F3"/>
    <w:rsid w:val="00754C60"/>
    <w:rsid w:val="00770BC6"/>
    <w:rsid w:val="00770FB6"/>
    <w:rsid w:val="00771824"/>
    <w:rsid w:val="00772374"/>
    <w:rsid w:val="00772AB3"/>
    <w:rsid w:val="00773128"/>
    <w:rsid w:val="0078117D"/>
    <w:rsid w:val="00786668"/>
    <w:rsid w:val="007966BC"/>
    <w:rsid w:val="007975FC"/>
    <w:rsid w:val="007D6E69"/>
    <w:rsid w:val="007E2598"/>
    <w:rsid w:val="007E61D7"/>
    <w:rsid w:val="008101D3"/>
    <w:rsid w:val="008323EE"/>
    <w:rsid w:val="0084257E"/>
    <w:rsid w:val="00845BA9"/>
    <w:rsid w:val="008463E1"/>
    <w:rsid w:val="00864FCB"/>
    <w:rsid w:val="00867C7B"/>
    <w:rsid w:val="0089365E"/>
    <w:rsid w:val="008964CC"/>
    <w:rsid w:val="008B40F2"/>
    <w:rsid w:val="008B6CB3"/>
    <w:rsid w:val="008D5EDE"/>
    <w:rsid w:val="009069D9"/>
    <w:rsid w:val="009074A0"/>
    <w:rsid w:val="00913678"/>
    <w:rsid w:val="00925CE4"/>
    <w:rsid w:val="00936C56"/>
    <w:rsid w:val="00950CE9"/>
    <w:rsid w:val="009655E7"/>
    <w:rsid w:val="00971078"/>
    <w:rsid w:val="00971AFF"/>
    <w:rsid w:val="009810E1"/>
    <w:rsid w:val="009D596D"/>
    <w:rsid w:val="009D5D2E"/>
    <w:rsid w:val="009F2841"/>
    <w:rsid w:val="00A10C08"/>
    <w:rsid w:val="00A12E46"/>
    <w:rsid w:val="00A15CA2"/>
    <w:rsid w:val="00A22FD9"/>
    <w:rsid w:val="00A75ABA"/>
    <w:rsid w:val="00A80D04"/>
    <w:rsid w:val="00A916F9"/>
    <w:rsid w:val="00A96279"/>
    <w:rsid w:val="00AB6BB4"/>
    <w:rsid w:val="00AE210B"/>
    <w:rsid w:val="00AE4930"/>
    <w:rsid w:val="00AE6697"/>
    <w:rsid w:val="00AF5B36"/>
    <w:rsid w:val="00B022B4"/>
    <w:rsid w:val="00B03145"/>
    <w:rsid w:val="00B113C5"/>
    <w:rsid w:val="00B164AB"/>
    <w:rsid w:val="00B32636"/>
    <w:rsid w:val="00B84134"/>
    <w:rsid w:val="00B86A90"/>
    <w:rsid w:val="00B94744"/>
    <w:rsid w:val="00BA4142"/>
    <w:rsid w:val="00BD05E4"/>
    <w:rsid w:val="00BE4997"/>
    <w:rsid w:val="00C11BA7"/>
    <w:rsid w:val="00C12355"/>
    <w:rsid w:val="00C2330C"/>
    <w:rsid w:val="00C25735"/>
    <w:rsid w:val="00C31915"/>
    <w:rsid w:val="00C35A11"/>
    <w:rsid w:val="00C41F37"/>
    <w:rsid w:val="00C558B1"/>
    <w:rsid w:val="00C62250"/>
    <w:rsid w:val="00C87B76"/>
    <w:rsid w:val="00C97C8B"/>
    <w:rsid w:val="00CA44D1"/>
    <w:rsid w:val="00CC50B0"/>
    <w:rsid w:val="00CE478A"/>
    <w:rsid w:val="00CE6F16"/>
    <w:rsid w:val="00CE7DC3"/>
    <w:rsid w:val="00D01954"/>
    <w:rsid w:val="00D223A1"/>
    <w:rsid w:val="00D35044"/>
    <w:rsid w:val="00D4155E"/>
    <w:rsid w:val="00D51511"/>
    <w:rsid w:val="00D54F68"/>
    <w:rsid w:val="00D74AD0"/>
    <w:rsid w:val="00D74CB3"/>
    <w:rsid w:val="00D9133C"/>
    <w:rsid w:val="00D91739"/>
    <w:rsid w:val="00D93F4D"/>
    <w:rsid w:val="00DD1E5E"/>
    <w:rsid w:val="00DE0D33"/>
    <w:rsid w:val="00DE1B01"/>
    <w:rsid w:val="00DE3AE5"/>
    <w:rsid w:val="00E30FA3"/>
    <w:rsid w:val="00E34850"/>
    <w:rsid w:val="00E41C34"/>
    <w:rsid w:val="00E435A3"/>
    <w:rsid w:val="00E46343"/>
    <w:rsid w:val="00E54CCA"/>
    <w:rsid w:val="00E650A2"/>
    <w:rsid w:val="00E90288"/>
    <w:rsid w:val="00E939F9"/>
    <w:rsid w:val="00EA2F1F"/>
    <w:rsid w:val="00EA42FC"/>
    <w:rsid w:val="00EC5D04"/>
    <w:rsid w:val="00EC763A"/>
    <w:rsid w:val="00ED21CF"/>
    <w:rsid w:val="00EE62FA"/>
    <w:rsid w:val="00EF532C"/>
    <w:rsid w:val="00F367E5"/>
    <w:rsid w:val="00F401F5"/>
    <w:rsid w:val="00F43FC3"/>
    <w:rsid w:val="00F45597"/>
    <w:rsid w:val="00F5443C"/>
    <w:rsid w:val="00F620BF"/>
    <w:rsid w:val="00F6414A"/>
    <w:rsid w:val="00F670A9"/>
    <w:rsid w:val="00F75493"/>
    <w:rsid w:val="00F84C71"/>
    <w:rsid w:val="00FA560E"/>
    <w:rsid w:val="00FB0B9C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8C5D"/>
  <w15:docId w15:val="{39A6B7B0-0B28-4BE0-A8D4-FDAEEE8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  <w:style w:type="character" w:styleId="Refdecomentario">
    <w:name w:val="annotation reference"/>
    <w:basedOn w:val="Fuentedeprrafopredeter"/>
    <w:uiPriority w:val="99"/>
    <w:semiHidden/>
    <w:unhideWhenUsed/>
    <w:rsid w:val="001039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0399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0399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39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399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9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F7BE4-3E3B-4A22-AE5A-784A3B121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924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Charles Maldonado</cp:lastModifiedBy>
  <cp:revision>3</cp:revision>
  <dcterms:created xsi:type="dcterms:W3CDTF">2020-04-09T18:35:00Z</dcterms:created>
  <dcterms:modified xsi:type="dcterms:W3CDTF">2020-04-09T18:41:00Z</dcterms:modified>
</cp:coreProperties>
</file>