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80861" w14:paraId="75E7E6DB" w14:textId="77777777" w:rsidTr="00CC43BE">
        <w:tc>
          <w:tcPr>
            <w:tcW w:w="4247" w:type="dxa"/>
          </w:tcPr>
          <w:p w14:paraId="5483C959" w14:textId="77777777" w:rsidR="00C80861" w:rsidRDefault="00555CF7" w:rsidP="00CC43BE">
            <w:r>
              <w:t xml:space="preserve">Charly e </w:t>
            </w:r>
            <w:r w:rsidR="00C80861">
              <w:t>Hilmer Campos</w:t>
            </w:r>
          </w:p>
        </w:tc>
        <w:tc>
          <w:tcPr>
            <w:tcW w:w="4247" w:type="dxa"/>
          </w:tcPr>
          <w:p w14:paraId="5ED03E03" w14:textId="1608ADD0" w:rsidR="00C80861" w:rsidRDefault="00C80861" w:rsidP="00B9365E">
            <w:del w:id="0" w:author="Leticia Mendez Vargas" w:date="2020-07-15T18:04:00Z">
              <w:r w:rsidDel="00035B63">
                <w:delText>1</w:delText>
              </w:r>
              <w:r w:rsidR="00555CF7" w:rsidDel="00035B63">
                <w:delText>4</w:delText>
              </w:r>
            </w:del>
            <w:ins w:id="1" w:author="Leticia Mendez Vargas" w:date="2020-07-20T11:44:00Z">
              <w:r w:rsidR="00D74838">
                <w:t>2</w:t>
              </w:r>
            </w:ins>
            <w:ins w:id="2" w:author="Leticia Mendez Vargas" w:date="2020-07-24T10:28:00Z">
              <w:r w:rsidR="00B9365E">
                <w:t>4</w:t>
              </w:r>
            </w:ins>
            <w:r>
              <w:t>/07/2020</w:t>
            </w:r>
          </w:p>
        </w:tc>
      </w:tr>
    </w:tbl>
    <w:p w14:paraId="5C9063BB" w14:textId="77777777" w:rsidR="00C80861" w:rsidRDefault="00C80861" w:rsidP="00C80861">
      <w:pPr>
        <w:rPr>
          <w:ins w:id="3" w:author="Leticia Mendez Vargas" w:date="2020-07-24T10:29:00Z"/>
        </w:rPr>
      </w:pPr>
    </w:p>
    <w:p w14:paraId="18576CAC" w14:textId="4158AEAB" w:rsidR="00B9365E" w:rsidRDefault="00B9365E" w:rsidP="00C80861">
      <w:pPr>
        <w:rPr>
          <w:ins w:id="4" w:author="Leticia Mendez Vargas" w:date="2020-07-24T10:32:00Z"/>
        </w:rPr>
      </w:pPr>
      <w:ins w:id="5" w:author="Leticia Mendez Vargas" w:date="2020-07-24T10:29:00Z">
        <w:r>
          <w:t xml:space="preserve">Dejo los archivos con los ejemplos que me pasaron de la </w:t>
        </w:r>
      </w:ins>
      <w:ins w:id="6" w:author="Leticia Mendez Vargas" w:date="2020-07-24T10:30:00Z">
        <w:r w:rsidR="00466D97">
          <w:t>sucursal</w:t>
        </w:r>
      </w:ins>
      <w:ins w:id="7" w:author="Leticia Mendez Vargas" w:date="2020-07-24T10:29:00Z">
        <w:r>
          <w:t>, de los 2 reportes q</w:t>
        </w:r>
        <w:r w:rsidR="00466D97">
          <w:t xml:space="preserve">ue nos faltaban de comisionista y ya que estamos, podemos correrlos </w:t>
        </w:r>
      </w:ins>
      <w:ins w:id="8" w:author="Leticia Mendez Vargas" w:date="2020-07-24T10:33:00Z">
        <w:r w:rsidR="00466D97">
          <w:t>después</w:t>
        </w:r>
      </w:ins>
      <w:ins w:id="9" w:author="Leticia Mendez Vargas" w:date="2020-07-24T10:29:00Z">
        <w:r w:rsidR="00466D97">
          <w:t xml:space="preserve"> </w:t>
        </w:r>
      </w:ins>
      <w:ins w:id="10" w:author="Leticia Mendez Vargas" w:date="2020-07-24T10:33:00Z">
        <w:r w:rsidR="00466D97">
          <w:t xml:space="preserve">de la columna “Facturar” </w:t>
        </w:r>
        <w:r w:rsidR="00466D97">
          <w:sym w:font="Wingdings" w:char="F04A"/>
        </w:r>
      </w:ins>
    </w:p>
    <w:p w14:paraId="45B06958" w14:textId="22B1B9C4" w:rsidR="00466D97" w:rsidRDefault="00466D97" w:rsidP="00C80861">
      <w:pPr>
        <w:rPr>
          <w:ins w:id="11" w:author="Leticia Mendez Vargas" w:date="2020-07-24T10:32:00Z"/>
        </w:rPr>
      </w:pPr>
      <w:ins w:id="12" w:author="Leticia Mendez Vargas" w:date="2020-07-24T10:32:00Z">
        <w:r>
          <w:t>-Artículos p/Pedido</w:t>
        </w:r>
      </w:ins>
    </w:p>
    <w:p w14:paraId="1BC6230C" w14:textId="320CB1F4" w:rsidR="00466D97" w:rsidRDefault="00466D97" w:rsidP="00C80861">
      <w:pPr>
        <w:rPr>
          <w:ins w:id="13" w:author="Leticia Mendez Vargas" w:date="2020-07-24T10:32:00Z"/>
        </w:rPr>
      </w:pPr>
      <w:ins w:id="14" w:author="Leticia Mendez Vargas" w:date="2020-07-24T10:32:00Z">
        <w:r>
          <w:t>-Artículos p/Grupo</w:t>
        </w:r>
      </w:ins>
    </w:p>
    <w:p w14:paraId="4B2FD186" w14:textId="06461500" w:rsidR="00466D97" w:rsidRDefault="00466D97" w:rsidP="00C80861">
      <w:ins w:id="15" w:author="Leticia Mendez Vargas" w:date="2020-07-24T10:32:00Z">
        <w:r>
          <w:rPr>
            <w:noProof/>
            <w:lang w:val="es-AR"/>
          </w:rPr>
          <w:drawing>
            <wp:inline distT="0" distB="0" distL="0" distR="0" wp14:anchorId="49A05C91" wp14:editId="5CEE86A6">
              <wp:extent cx="5776094" cy="1221639"/>
              <wp:effectExtent l="0" t="0" r="0" b="0"/>
              <wp:docPr id="6" name="Imagen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6"/>
                      <a:srcRect l="2346" t="12278" r="34184" b="63860"/>
                      <a:stretch/>
                    </pic:blipFill>
                    <pic:spPr bwMode="auto">
                      <a:xfrm>
                        <a:off x="0" y="0"/>
                        <a:ext cx="5812332" cy="1229303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343345A2" w14:textId="4084B48D" w:rsidR="00F66332" w:rsidRDefault="00B9365E" w:rsidP="003D6386">
      <w:pPr>
        <w:pStyle w:val="Prrafodelista"/>
        <w:numPr>
          <w:ilvl w:val="0"/>
          <w:numId w:val="4"/>
        </w:numPr>
        <w:rPr>
          <w:ins w:id="16" w:author="Leticia Mendez Vargas" w:date="2020-07-24T10:33:00Z"/>
        </w:rPr>
      </w:pPr>
      <w:ins w:id="17" w:author="Leticia Mendez Vargas" w:date="2020-07-24T10:28:00Z">
        <w:r>
          <w:t xml:space="preserve">Reporte </w:t>
        </w:r>
      </w:ins>
      <w:commentRangeStart w:id="18"/>
      <w:ins w:id="19" w:author="Leticia Mendez Vargas" w:date="2020-07-24T10:29:00Z">
        <w:r>
          <w:t>Artículos</w:t>
        </w:r>
      </w:ins>
      <w:ins w:id="20" w:author="Leticia Mendez Vargas" w:date="2020-07-24T10:28:00Z">
        <w:r>
          <w:t xml:space="preserve"> por </w:t>
        </w:r>
      </w:ins>
      <w:commentRangeEnd w:id="18"/>
      <w:r w:rsidR="00307069">
        <w:rPr>
          <w:rStyle w:val="Refdecomentario"/>
        </w:rPr>
        <w:commentReference w:id="18"/>
      </w:r>
      <w:ins w:id="21" w:author="Leticia Mendez Vargas" w:date="2020-07-24T10:29:00Z">
        <w:r>
          <w:t>Pedido</w:t>
        </w:r>
      </w:ins>
    </w:p>
    <w:p w14:paraId="6F996864" w14:textId="4B7B3EFF" w:rsidR="00466D97" w:rsidRDefault="00466D97">
      <w:pPr>
        <w:pStyle w:val="Prrafodelista"/>
        <w:rPr>
          <w:ins w:id="22" w:author="Leticia Mendez Vargas" w:date="2020-07-24T10:35:00Z"/>
        </w:rPr>
        <w:pPrChange w:id="23" w:author="Leticia Mendez Vargas" w:date="2020-07-24T10:33:00Z">
          <w:pPr>
            <w:pStyle w:val="Prrafodelista"/>
            <w:numPr>
              <w:numId w:val="4"/>
            </w:numPr>
            <w:ind w:hanging="360"/>
          </w:pPr>
        </w:pPrChange>
      </w:pPr>
      <w:ins w:id="24" w:author="Leticia Mendez Vargas" w:date="2020-07-24T10:33:00Z">
        <w:r>
          <w:t xml:space="preserve">Muestra </w:t>
        </w:r>
      </w:ins>
      <w:ins w:id="25" w:author="Leticia Mendez Vargas" w:date="2020-07-24T10:34:00Z">
        <w:r>
          <w:t>cómo</w:t>
        </w:r>
      </w:ins>
      <w:ins w:id="26" w:author="Leticia Mendez Vargas" w:date="2020-07-24T10:33:00Z">
        <w:r>
          <w:t xml:space="preserve"> fue la distribución de los artículos por pedido del cliente (</w:t>
        </w:r>
        <w:proofErr w:type="spellStart"/>
        <w:r>
          <w:t>transid</w:t>
        </w:r>
        <w:proofErr w:type="spellEnd"/>
        <w:r>
          <w:t>)</w:t>
        </w:r>
      </w:ins>
    </w:p>
    <w:p w14:paraId="48BCF694" w14:textId="6F9F7014" w:rsidR="00466D97" w:rsidRDefault="00466D97">
      <w:pPr>
        <w:pStyle w:val="Prrafodelista"/>
        <w:rPr>
          <w:ins w:id="27" w:author="Leticia Mendez Vargas" w:date="2020-07-24T10:28:00Z"/>
        </w:rPr>
        <w:pPrChange w:id="28" w:author="Leticia Mendez Vargas" w:date="2020-07-24T10:33:00Z">
          <w:pPr>
            <w:pStyle w:val="Prrafodelista"/>
            <w:numPr>
              <w:numId w:val="4"/>
            </w:numPr>
            <w:ind w:hanging="360"/>
          </w:pPr>
        </w:pPrChange>
      </w:pPr>
      <w:ins w:id="29" w:author="Leticia Mendez Vargas" w:date="2020-07-24T10:35:00Z">
        <w:r>
          <w:t>En “Pedido</w:t>
        </w:r>
        <w:proofErr w:type="gramStart"/>
        <w:r>
          <w:t>:0</w:t>
        </w:r>
        <w:proofErr w:type="gramEnd"/>
        <w:r>
          <w:t xml:space="preserve">” es el </w:t>
        </w:r>
        <w:proofErr w:type="spellStart"/>
        <w:r>
          <w:t>nro</w:t>
        </w:r>
        <w:proofErr w:type="spellEnd"/>
        <w:r>
          <w:t xml:space="preserve"> de orden que se </w:t>
        </w:r>
        <w:del w:id="30" w:author="Charles Maldonado" w:date="2020-07-24T14:45:00Z">
          <w:r w:rsidDel="00307069">
            <w:delText>guardo</w:delText>
          </w:r>
        </w:del>
      </w:ins>
      <w:ins w:id="31" w:author="Charles Maldonado" w:date="2020-07-24T14:45:00Z">
        <w:r w:rsidR="00307069">
          <w:t>guardó</w:t>
        </w:r>
      </w:ins>
      <w:ins w:id="32" w:author="Leticia Mendez Vargas" w:date="2020-07-24T10:35:00Z">
        <w:r>
          <w:t xml:space="preserve"> en el pedido original, en cantidad seguimos con el formato “…BTO/</w:t>
        </w:r>
      </w:ins>
      <w:ins w:id="33" w:author="Leticia Mendez Vargas" w:date="2020-07-24T10:36:00Z">
        <w:r>
          <w:t>… UN”</w:t>
        </w:r>
      </w:ins>
    </w:p>
    <w:p w14:paraId="1FDF01F7" w14:textId="0BDAF44D" w:rsidR="00B9365E" w:rsidRDefault="00466D97">
      <w:pPr>
        <w:pStyle w:val="Prrafodelista"/>
        <w:rPr>
          <w:ins w:id="34" w:author="Leticia Mendez Vargas" w:date="2020-07-24T10:29:00Z"/>
        </w:rPr>
        <w:pPrChange w:id="35" w:author="Leticia Mendez Vargas" w:date="2020-07-24T10:28:00Z">
          <w:pPr>
            <w:pStyle w:val="Prrafodelista"/>
            <w:numPr>
              <w:numId w:val="4"/>
            </w:numPr>
            <w:ind w:hanging="360"/>
          </w:pPr>
        </w:pPrChange>
      </w:pPr>
      <w:ins w:id="36" w:author="Leticia Mendez Vargas" w:date="2020-07-24T10:30:00Z">
        <w:r>
          <w:rPr>
            <w:noProof/>
            <w:lang w:val="es-AR"/>
          </w:rPr>
          <w:drawing>
            <wp:inline distT="0" distB="0" distL="0" distR="0" wp14:anchorId="69DAE21F" wp14:editId="7990F2BB">
              <wp:extent cx="3481654" cy="3419328"/>
              <wp:effectExtent l="0" t="0" r="5080" b="0"/>
              <wp:docPr id="1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9"/>
                      <a:srcRect l="1127" t="20470" r="65850" b="21878"/>
                      <a:stretch/>
                    </pic:blipFill>
                    <pic:spPr bwMode="auto">
                      <a:xfrm>
                        <a:off x="0" y="0"/>
                        <a:ext cx="3491127" cy="3428632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3E0F5ACB" w14:textId="77777777" w:rsidR="00B9365E" w:rsidRDefault="00B9365E">
      <w:pPr>
        <w:pStyle w:val="Prrafodelista"/>
        <w:rPr>
          <w:ins w:id="37" w:author="Leticia Mendez Vargas" w:date="2020-07-24T10:29:00Z"/>
        </w:rPr>
        <w:pPrChange w:id="38" w:author="Leticia Mendez Vargas" w:date="2020-07-24T10:28:00Z">
          <w:pPr>
            <w:pStyle w:val="Prrafodelista"/>
            <w:numPr>
              <w:numId w:val="4"/>
            </w:numPr>
            <w:ind w:hanging="360"/>
          </w:pPr>
        </w:pPrChange>
      </w:pPr>
    </w:p>
    <w:p w14:paraId="6E1AE1DA" w14:textId="77777777" w:rsidR="00B9365E" w:rsidRDefault="00B9365E">
      <w:pPr>
        <w:pStyle w:val="Prrafodelista"/>
        <w:rPr>
          <w:ins w:id="39" w:author="Leticia Mendez Vargas" w:date="2020-07-24T10:29:00Z"/>
        </w:rPr>
        <w:pPrChange w:id="40" w:author="Leticia Mendez Vargas" w:date="2020-07-24T10:28:00Z">
          <w:pPr>
            <w:pStyle w:val="Prrafodelista"/>
            <w:numPr>
              <w:numId w:val="4"/>
            </w:numPr>
            <w:ind w:hanging="360"/>
          </w:pPr>
        </w:pPrChange>
      </w:pPr>
    </w:p>
    <w:p w14:paraId="2A846408" w14:textId="77777777" w:rsidR="00B9365E" w:rsidRDefault="00B9365E">
      <w:pPr>
        <w:pStyle w:val="Prrafodelista"/>
        <w:rPr>
          <w:ins w:id="41" w:author="Leticia Mendez Vargas" w:date="2020-07-24T10:28:00Z"/>
        </w:rPr>
        <w:pPrChange w:id="42" w:author="Leticia Mendez Vargas" w:date="2020-07-24T10:28:00Z">
          <w:pPr>
            <w:pStyle w:val="Prrafodelista"/>
            <w:numPr>
              <w:numId w:val="4"/>
            </w:numPr>
            <w:ind w:hanging="360"/>
          </w:pPr>
        </w:pPrChange>
      </w:pPr>
    </w:p>
    <w:p w14:paraId="6AE4B7B0" w14:textId="1B33BA72" w:rsidR="00B9365E" w:rsidRDefault="00B9365E" w:rsidP="003D6386">
      <w:pPr>
        <w:pStyle w:val="Prrafodelista"/>
        <w:numPr>
          <w:ilvl w:val="0"/>
          <w:numId w:val="4"/>
        </w:numPr>
        <w:rPr>
          <w:ins w:id="43" w:author="Leticia Mendez Vargas" w:date="2020-07-21T16:59:00Z"/>
        </w:rPr>
      </w:pPr>
      <w:commentRangeStart w:id="44"/>
      <w:ins w:id="45" w:author="Leticia Mendez Vargas" w:date="2020-07-24T10:29:00Z">
        <w:r>
          <w:t>Reporte artículos por grupo</w:t>
        </w:r>
      </w:ins>
      <w:commentRangeEnd w:id="44"/>
      <w:r w:rsidR="00724B3E">
        <w:rPr>
          <w:rStyle w:val="Refdecomentario"/>
        </w:rPr>
        <w:commentReference w:id="44"/>
      </w:r>
    </w:p>
    <w:p w14:paraId="6D88AC8F" w14:textId="37DE54D4" w:rsidR="00466D97" w:rsidRDefault="00773307">
      <w:pPr>
        <w:pStyle w:val="Prrafodelista"/>
        <w:rPr>
          <w:ins w:id="46" w:author="Leticia Mendez Vargas" w:date="2020-07-24T10:36:00Z"/>
        </w:rPr>
      </w:pPr>
      <w:ins w:id="47" w:author="Leticia Mendez Vargas" w:date="2020-07-24T10:38:00Z">
        <w:r>
          <w:t xml:space="preserve">Muestra </w:t>
        </w:r>
        <w:del w:id="48" w:author="Charles Maldonado" w:date="2020-07-24T14:45:00Z">
          <w:r w:rsidDel="00307069">
            <w:delText>como</w:delText>
          </w:r>
        </w:del>
      </w:ins>
      <w:ins w:id="49" w:author="Charles Maldonado" w:date="2020-07-24T14:45:00Z">
        <w:r w:rsidR="00307069">
          <w:t>cómo</w:t>
        </w:r>
      </w:ins>
      <w:bookmarkStart w:id="50" w:name="_GoBack"/>
      <w:bookmarkEnd w:id="50"/>
      <w:ins w:id="51" w:author="Leticia Mendez Vargas" w:date="2020-07-24T10:38:00Z">
        <w:r>
          <w:t xml:space="preserve"> fue la distribución de los artículos por grupo (</w:t>
        </w:r>
        <w:proofErr w:type="spellStart"/>
        <w:r>
          <w:t>nro</w:t>
        </w:r>
        <w:proofErr w:type="spellEnd"/>
        <w:r>
          <w:t xml:space="preserve"> de orden del pedido original) y muestra cuales fueron los cliente que </w:t>
        </w:r>
      </w:ins>
      <w:ins w:id="52" w:author="Leticia Mendez Vargas" w:date="2020-07-24T10:39:00Z">
        <w:r>
          <w:t>están</w:t>
        </w:r>
      </w:ins>
      <w:ins w:id="53" w:author="Leticia Mendez Vargas" w:date="2020-07-24T10:38:00Z">
        <w:r>
          <w:t xml:space="preserve"> </w:t>
        </w:r>
      </w:ins>
      <w:ins w:id="54" w:author="Leticia Mendez Vargas" w:date="2020-07-24T10:39:00Z">
        <w:r>
          <w:t>dentro de ese grupo.</w:t>
        </w:r>
      </w:ins>
    </w:p>
    <w:p w14:paraId="2F50E4D5" w14:textId="77777777" w:rsidR="00466D97" w:rsidRDefault="00466D97">
      <w:pPr>
        <w:pStyle w:val="Prrafodelista"/>
        <w:rPr>
          <w:ins w:id="55" w:author="Leticia Mendez Vargas" w:date="2020-07-24T10:36:00Z"/>
        </w:rPr>
      </w:pPr>
    </w:p>
    <w:p w14:paraId="60DDF06A" w14:textId="40EB6C2B" w:rsidR="00237AEB" w:rsidDel="00B9365E" w:rsidRDefault="00466D97">
      <w:pPr>
        <w:pStyle w:val="Prrafodelista"/>
        <w:rPr>
          <w:del w:id="56" w:author="Leticia Mendez Vargas" w:date="2020-07-24T10:28:00Z"/>
        </w:rPr>
        <w:pPrChange w:id="57" w:author="Leticia Mendez Vargas" w:date="2020-07-24T10:28:00Z">
          <w:pPr>
            <w:pStyle w:val="Prrafodelista"/>
            <w:numPr>
              <w:numId w:val="4"/>
            </w:numPr>
            <w:ind w:hanging="360"/>
          </w:pPr>
        </w:pPrChange>
      </w:pPr>
      <w:ins w:id="58" w:author="Leticia Mendez Vargas" w:date="2020-07-24T10:36:00Z">
        <w:r>
          <w:rPr>
            <w:noProof/>
            <w:lang w:val="es-AR"/>
          </w:rPr>
          <w:drawing>
            <wp:inline distT="0" distB="0" distL="0" distR="0" wp14:anchorId="22A181C5" wp14:editId="557A7F72">
              <wp:extent cx="3518611" cy="2893080"/>
              <wp:effectExtent l="0" t="0" r="5715" b="2540"/>
              <wp:docPr id="7" name="Imagen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10"/>
                      <a:srcRect l="2580" t="26599" r="62587" b="22488"/>
                      <a:stretch/>
                    </pic:blipFill>
                    <pic:spPr bwMode="auto">
                      <a:xfrm>
                        <a:off x="0" y="0"/>
                        <a:ext cx="3532645" cy="2904619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  <w:del w:id="59" w:author="Leticia Mendez Vargas" w:date="2020-07-15T18:13:00Z">
        <w:r w:rsidR="00555CF7" w:rsidDel="00A45F0C">
          <w:delText xml:space="preserve">Panel de Control “Control de Remitos” </w:delText>
        </w:r>
      </w:del>
    </w:p>
    <w:p w14:paraId="2FF3A030" w14:textId="6AB6A11E" w:rsidR="00C80861" w:rsidDel="00A45F0C" w:rsidRDefault="002C2706">
      <w:pPr>
        <w:pStyle w:val="Prrafodelista"/>
        <w:rPr>
          <w:del w:id="60" w:author="Leticia Mendez Vargas" w:date="2020-07-15T18:13:00Z"/>
        </w:rPr>
        <w:pPrChange w:id="61" w:author="Leticia Mendez Vargas" w:date="2020-07-24T10:28:00Z">
          <w:pPr>
            <w:pStyle w:val="Prrafodelista"/>
            <w:numPr>
              <w:numId w:val="4"/>
            </w:numPr>
            <w:ind w:hanging="360"/>
          </w:pPr>
        </w:pPrChange>
      </w:pPr>
      <w:del w:id="62" w:author="Leticia Mendez Vargas" w:date="2020-07-15T18:13:00Z">
        <w:r w:rsidDel="00A45F0C">
          <w:delText>Debe buscar por fecha y/o Consolidado Pedido o Consolidado Comisionista</w:delText>
        </w:r>
      </w:del>
    </w:p>
    <w:p w14:paraId="30550D28" w14:textId="7D277FCC" w:rsidR="00B3055E" w:rsidDel="00A45F0C" w:rsidRDefault="00C80861">
      <w:pPr>
        <w:pStyle w:val="Prrafodelista"/>
        <w:rPr>
          <w:del w:id="63" w:author="Leticia Mendez Vargas" w:date="2020-07-15T18:13:00Z"/>
        </w:rPr>
      </w:pPr>
      <w:del w:id="64" w:author="Leticia Mendez Vargas" w:date="2020-07-15T18:13:00Z">
        <w:r w:rsidDel="00A45F0C">
          <w:delText xml:space="preserve"> </w:delText>
        </w:r>
      </w:del>
      <w:del w:id="65" w:author="Leticia Mendez Vargas" w:date="2020-07-14T14:42:00Z">
        <w:r w:rsidR="002C2706" w:rsidDel="00045890">
          <w:object w:dxaOrig="11178" w:dyaOrig="3796" w14:anchorId="3BA3E95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441pt;height:149.25pt" o:ole="">
              <v:imagedata r:id="rId11" o:title=""/>
            </v:shape>
            <o:OLEObject Type="Embed" ProgID="Visio.Drawing.11" ShapeID="_x0000_i1025" DrawAspect="Content" ObjectID="_1657107155" r:id="rId12"/>
          </w:object>
        </w:r>
      </w:del>
      <w:del w:id="66" w:author="Leticia Mendez Vargas" w:date="2020-07-15T18:13:00Z">
        <w:r w:rsidR="00045890" w:rsidDel="00A45F0C">
          <w:fldChar w:fldCharType="begin"/>
        </w:r>
        <w:r w:rsidR="00045890" w:rsidDel="00A45F0C">
          <w:fldChar w:fldCharType="end"/>
        </w:r>
      </w:del>
    </w:p>
    <w:p w14:paraId="49E68874" w14:textId="397908DA" w:rsidR="002C2706" w:rsidDel="00A45F0C" w:rsidRDefault="002C2706">
      <w:pPr>
        <w:pStyle w:val="Prrafodelista"/>
        <w:rPr>
          <w:del w:id="67" w:author="Leticia Mendez Vargas" w:date="2020-07-15T18:13:00Z"/>
        </w:rPr>
      </w:pPr>
      <w:del w:id="68" w:author="Leticia Mendez Vargas" w:date="2020-07-15T18:13:00Z">
        <w:r w:rsidDel="00A45F0C">
          <w:delText>La fecha, es la fecha del consolidado pedido o del consolidado comisionista</w:delText>
        </w:r>
      </w:del>
    </w:p>
    <w:p w14:paraId="2C0DAA93" w14:textId="310DCF61" w:rsidR="00C80861" w:rsidDel="00A45F0C" w:rsidRDefault="002C2706">
      <w:pPr>
        <w:pStyle w:val="Prrafodelista"/>
        <w:rPr>
          <w:del w:id="69" w:author="Leticia Mendez Vargas" w:date="2020-07-15T18:13:00Z"/>
        </w:rPr>
      </w:pPr>
      <w:del w:id="70" w:author="Leticia Mendez Vargas" w:date="2020-07-15T18:13:00Z">
        <w:r w:rsidDel="00A45F0C">
          <w:delText>Si es consolidado Comisionista, debe devolver la razón social del Comi, sino, esa columna devolver en “-“ y devolver la razón social del cliente.</w:delText>
        </w:r>
      </w:del>
    </w:p>
    <w:p w14:paraId="23559A7A" w14:textId="2ADB14E3" w:rsidR="002C2706" w:rsidDel="00A45F0C" w:rsidRDefault="002C2706">
      <w:pPr>
        <w:pStyle w:val="Prrafodelista"/>
        <w:rPr>
          <w:del w:id="71" w:author="Leticia Mendez Vargas" w:date="2020-07-15T18:13:00Z"/>
        </w:rPr>
      </w:pPr>
      <w:del w:id="72" w:author="Leticia Mendez Vargas" w:date="2020-07-15T18:13:00Z">
        <w:r w:rsidDel="00A45F0C">
          <w:delText>En la columna estado control:</w:delText>
        </w:r>
      </w:del>
    </w:p>
    <w:p w14:paraId="26140254" w14:textId="21F32E0E" w:rsidR="002C2706" w:rsidDel="00A45F0C" w:rsidRDefault="002C2706">
      <w:pPr>
        <w:pStyle w:val="Prrafodelista"/>
        <w:rPr>
          <w:del w:id="73" w:author="Leticia Mendez Vargas" w:date="2020-07-15T18:13:00Z"/>
        </w:rPr>
        <w:pPrChange w:id="74" w:author="Leticia Mendez Vargas" w:date="2020-07-24T10:28:00Z">
          <w:pPr>
            <w:pStyle w:val="Prrafodelista"/>
            <w:numPr>
              <w:numId w:val="6"/>
            </w:numPr>
            <w:ind w:left="1080" w:hanging="360"/>
          </w:pPr>
        </w:pPrChange>
      </w:pPr>
      <w:del w:id="75" w:author="Leticia Mendez Vargas" w:date="2020-07-15T18:13:00Z">
        <w:r w:rsidDel="00A45F0C">
          <w:delText xml:space="preserve">Si todos los remitos del consolidado pedido o consolidado comi están controlados, el estado es “Controlado”, </w:delText>
        </w:r>
      </w:del>
    </w:p>
    <w:p w14:paraId="68AA1958" w14:textId="5EC5BC4D" w:rsidR="002C2706" w:rsidDel="00A45F0C" w:rsidRDefault="002C2706">
      <w:pPr>
        <w:pStyle w:val="Prrafodelista"/>
        <w:rPr>
          <w:del w:id="76" w:author="Leticia Mendez Vargas" w:date="2020-07-15T18:13:00Z"/>
        </w:rPr>
        <w:pPrChange w:id="77" w:author="Leticia Mendez Vargas" w:date="2020-07-24T10:28:00Z">
          <w:pPr>
            <w:pStyle w:val="Prrafodelista"/>
            <w:numPr>
              <w:numId w:val="6"/>
            </w:numPr>
            <w:ind w:left="1080" w:hanging="360"/>
          </w:pPr>
        </w:pPrChange>
      </w:pPr>
      <w:del w:id="78" w:author="Leticia Mendez Vargas" w:date="2020-07-15T18:13:00Z">
        <w:r w:rsidDel="00A45F0C">
          <w:delText xml:space="preserve">Si ninguno de los remitos </w:delText>
        </w:r>
        <w:r w:rsidR="00F93E76" w:rsidDel="00A45F0C">
          <w:delText>está</w:delText>
        </w:r>
        <w:r w:rsidDel="00A45F0C">
          <w:delText xml:space="preserve"> controlado, el estado mostrará “Sin Control”</w:delText>
        </w:r>
      </w:del>
    </w:p>
    <w:p w14:paraId="347B7E50" w14:textId="464B4334" w:rsidR="00045890" w:rsidDel="00A45F0C" w:rsidRDefault="002C2706">
      <w:pPr>
        <w:pStyle w:val="Prrafodelista"/>
        <w:rPr>
          <w:del w:id="79" w:author="Leticia Mendez Vargas" w:date="2020-07-15T18:13:00Z"/>
        </w:rPr>
        <w:pPrChange w:id="80" w:author="Leticia Mendez Vargas" w:date="2020-07-24T10:28:00Z">
          <w:pPr>
            <w:pStyle w:val="Prrafodelista"/>
            <w:numPr>
              <w:numId w:val="6"/>
            </w:numPr>
            <w:ind w:left="1080" w:hanging="360"/>
          </w:pPr>
        </w:pPrChange>
      </w:pPr>
      <w:del w:id="81" w:author="Leticia Mendez Vargas" w:date="2020-07-15T18:13:00Z">
        <w:r w:rsidDel="00A45F0C">
          <w:delText>Si tiene algunos remitos controlados (no todos), el estado mostrará “Control Parcial”</w:delText>
        </w:r>
      </w:del>
    </w:p>
    <w:p w14:paraId="3D2A1825" w14:textId="505DF523" w:rsidR="00C80861" w:rsidDel="00A45F0C" w:rsidRDefault="00C80861">
      <w:pPr>
        <w:pStyle w:val="Prrafodelista"/>
        <w:rPr>
          <w:del w:id="82" w:author="Leticia Mendez Vargas" w:date="2020-07-15T18:13:00Z"/>
        </w:rPr>
      </w:pPr>
    </w:p>
    <w:p w14:paraId="12ED095A" w14:textId="7A2E556E" w:rsidR="002C2706" w:rsidDel="00A45F0C" w:rsidRDefault="00F93E76">
      <w:pPr>
        <w:pStyle w:val="Prrafodelista"/>
        <w:rPr>
          <w:del w:id="83" w:author="Leticia Mendez Vargas" w:date="2020-07-15T18:13:00Z"/>
        </w:rPr>
      </w:pPr>
      <w:del w:id="84" w:author="Leticia Mendez Vargas" w:date="2020-07-15T18:13:00Z">
        <w:r w:rsidDel="00A45F0C">
          <w:delText>L</w:delText>
        </w:r>
        <w:r w:rsidR="002C2706" w:rsidDel="00A45F0C">
          <w:delText xml:space="preserve">a </w:delText>
        </w:r>
        <w:r w:rsidDel="00A45F0C">
          <w:delText>columna “Detalle”, abrirá el detalle de los remitos que tiene ese consolidado.</w:delText>
        </w:r>
      </w:del>
    </w:p>
    <w:p w14:paraId="2A8C873B" w14:textId="5E905FC9" w:rsidR="00B3055E" w:rsidDel="00A45F0C" w:rsidRDefault="00B3055E">
      <w:pPr>
        <w:pStyle w:val="Prrafodelista"/>
        <w:rPr>
          <w:del w:id="85" w:author="Leticia Mendez Vargas" w:date="2020-07-15T18:13:00Z"/>
        </w:rPr>
      </w:pPr>
    </w:p>
    <w:p w14:paraId="6C2CAB7C" w14:textId="1D5008E8" w:rsidR="00555CF7" w:rsidDel="00A45F0C" w:rsidRDefault="00B3055E">
      <w:pPr>
        <w:pStyle w:val="Prrafodelista"/>
        <w:rPr>
          <w:del w:id="86" w:author="Leticia Mendez Vargas" w:date="2020-07-15T18:13:00Z"/>
        </w:rPr>
      </w:pPr>
      <w:del w:id="87" w:author="Leticia Mendez Vargas" w:date="2020-07-15T18:13:00Z">
        <w:r w:rsidDel="00A45F0C">
          <w:object w:dxaOrig="7613" w:dyaOrig="3084" w14:anchorId="1A3ADA77">
            <v:shape id="_x0000_i1026" type="#_x0000_t75" style="width:381.75pt;height:153.75pt" o:ole="">
              <v:imagedata r:id="rId13" o:title=""/>
            </v:shape>
            <o:OLEObject Type="Embed" ProgID="Visio.Drawing.11" ShapeID="_x0000_i1026" DrawAspect="Content" ObjectID="_1657107156" r:id="rId14"/>
          </w:object>
        </w:r>
      </w:del>
    </w:p>
    <w:p w14:paraId="08BBB813" w14:textId="22727EDB" w:rsidR="00B3055E" w:rsidDel="00A45F0C" w:rsidRDefault="00B3055E">
      <w:pPr>
        <w:pStyle w:val="Prrafodelista"/>
        <w:rPr>
          <w:del w:id="88" w:author="Leticia Mendez Vargas" w:date="2020-07-15T18:13:00Z"/>
        </w:rPr>
      </w:pPr>
    </w:p>
    <w:p w14:paraId="2491667A" w14:textId="2811A223" w:rsidR="00F93E76" w:rsidDel="00594607" w:rsidRDefault="00F93E76">
      <w:pPr>
        <w:pStyle w:val="Prrafodelista"/>
        <w:rPr>
          <w:del w:id="89" w:author="Leticia Mendez Vargas" w:date="2020-07-15T18:15:00Z"/>
        </w:rPr>
      </w:pPr>
      <w:del w:id="90" w:author="Leticia Mendez Vargas" w:date="2020-07-15T18:13:00Z">
        <w:r w:rsidDel="00A45F0C">
          <w:delText>En la cabecera, debe especificar si es Pedido o Consolidado Comisionista</w:delText>
        </w:r>
        <w:r w:rsidR="00A47E57" w:rsidDel="00A45F0C">
          <w:delText xml:space="preserve"> y el nro del </w:delText>
        </w:r>
      </w:del>
      <w:del w:id="91" w:author="Leticia Mendez Vargas" w:date="2020-07-15T18:15:00Z">
        <w:r w:rsidR="00A47E57" w:rsidDel="00594607">
          <w:delText>consolidado.</w:delText>
        </w:r>
      </w:del>
    </w:p>
    <w:p w14:paraId="79152B49" w14:textId="765B5E6A" w:rsidR="00A47E57" w:rsidDel="00594607" w:rsidRDefault="00A47E57">
      <w:pPr>
        <w:pStyle w:val="Prrafodelista"/>
        <w:rPr>
          <w:del w:id="92" w:author="Leticia Mendez Vargas" w:date="2020-07-15T18:15:00Z"/>
        </w:rPr>
      </w:pPr>
      <w:del w:id="93" w:author="Leticia Mendez Vargas" w:date="2020-07-15T18:15:00Z">
        <w:r w:rsidDel="00594607">
          <w:delText>Si el remito está en estado controlado, debe mostrar si tuvo errores o no, sino “-“</w:delText>
        </w:r>
      </w:del>
    </w:p>
    <w:p w14:paraId="3C2A8EF9" w14:textId="67655200" w:rsidR="00A47E57" w:rsidDel="00594607" w:rsidRDefault="00A47E57">
      <w:pPr>
        <w:pStyle w:val="Prrafodelista"/>
        <w:rPr>
          <w:del w:id="94" w:author="Leticia Mendez Vargas" w:date="2020-07-15T18:15:00Z"/>
        </w:rPr>
      </w:pPr>
      <w:del w:id="95" w:author="Leticia Mendez Vargas" w:date="2020-07-15T18:15:00Z">
        <w:r w:rsidDel="00594607">
          <w:delText xml:space="preserve">Si el remito tuvo errores, mostrar </w:delText>
        </w:r>
        <w:r w:rsidR="000868C1" w:rsidDel="00594607">
          <w:delText>la fila en</w:delText>
        </w:r>
        <w:r w:rsidDel="00594607">
          <w:delText xml:space="preserve"> Rojo.</w:delText>
        </w:r>
      </w:del>
    </w:p>
    <w:p w14:paraId="47BBBF3F" w14:textId="7C273144" w:rsidR="00F93E76" w:rsidDel="00C95F30" w:rsidRDefault="00F93E76">
      <w:pPr>
        <w:pStyle w:val="Prrafodelista"/>
        <w:rPr>
          <w:del w:id="96" w:author="Leticia Mendez Vargas" w:date="2020-07-17T14:06:00Z"/>
        </w:rPr>
      </w:pPr>
    </w:p>
    <w:p w14:paraId="08A4B718" w14:textId="3507C7E1" w:rsidR="00F93E76" w:rsidDel="00594607" w:rsidRDefault="00F93E76">
      <w:pPr>
        <w:pStyle w:val="Prrafodelista"/>
        <w:rPr>
          <w:del w:id="97" w:author="Leticia Mendez Vargas" w:date="2020-07-15T18:15:00Z"/>
        </w:rPr>
      </w:pPr>
    </w:p>
    <w:p w14:paraId="3210DA14" w14:textId="068BE293" w:rsidR="00B3055E" w:rsidDel="00594607" w:rsidRDefault="00B3055E">
      <w:pPr>
        <w:pStyle w:val="Prrafodelista"/>
        <w:rPr>
          <w:del w:id="98" w:author="Leticia Mendez Vargas" w:date="2020-07-15T18:15:00Z"/>
        </w:rPr>
      </w:pPr>
    </w:p>
    <w:p w14:paraId="4B8AFA3F" w14:textId="3F7FE117" w:rsidR="00B3055E" w:rsidDel="00594607" w:rsidRDefault="00B3055E">
      <w:pPr>
        <w:pStyle w:val="Prrafodelista"/>
        <w:rPr>
          <w:del w:id="99" w:author="Leticia Mendez Vargas" w:date="2020-07-15T18:15:00Z"/>
        </w:rPr>
      </w:pPr>
    </w:p>
    <w:p w14:paraId="2DAF1995" w14:textId="27EB1855" w:rsidR="00B3055E" w:rsidDel="00594607" w:rsidRDefault="00B3055E">
      <w:pPr>
        <w:pStyle w:val="Prrafodelista"/>
        <w:rPr>
          <w:del w:id="100" w:author="Leticia Mendez Vargas" w:date="2020-07-15T18:15:00Z"/>
        </w:rPr>
      </w:pPr>
    </w:p>
    <w:p w14:paraId="317522AD" w14:textId="01113AB7" w:rsidR="00B3055E" w:rsidDel="00594607" w:rsidRDefault="00B3055E">
      <w:pPr>
        <w:pStyle w:val="Prrafodelista"/>
        <w:rPr>
          <w:del w:id="101" w:author="Leticia Mendez Vargas" w:date="2020-07-15T18:15:00Z"/>
        </w:rPr>
      </w:pPr>
    </w:p>
    <w:p w14:paraId="75C00D81" w14:textId="0D063D0D" w:rsidR="00B3055E" w:rsidDel="00594607" w:rsidRDefault="00B3055E">
      <w:pPr>
        <w:pStyle w:val="Prrafodelista"/>
        <w:rPr>
          <w:del w:id="102" w:author="Leticia Mendez Vargas" w:date="2020-07-15T18:15:00Z"/>
        </w:rPr>
      </w:pPr>
    </w:p>
    <w:p w14:paraId="63D2F2B7" w14:textId="4360C289" w:rsidR="00B3055E" w:rsidDel="00594607" w:rsidRDefault="00B3055E">
      <w:pPr>
        <w:pStyle w:val="Prrafodelista"/>
        <w:rPr>
          <w:del w:id="103" w:author="Leticia Mendez Vargas" w:date="2020-07-15T18:15:00Z"/>
        </w:rPr>
      </w:pPr>
    </w:p>
    <w:p w14:paraId="2EB64334" w14:textId="7213EA8E" w:rsidR="00B3055E" w:rsidDel="00594607" w:rsidRDefault="00B3055E">
      <w:pPr>
        <w:pStyle w:val="Prrafodelista"/>
        <w:rPr>
          <w:del w:id="104" w:author="Leticia Mendez Vargas" w:date="2020-07-15T18:15:00Z"/>
        </w:rPr>
      </w:pPr>
    </w:p>
    <w:p w14:paraId="213CEADF" w14:textId="011A3796" w:rsidR="00B3055E" w:rsidDel="00594607" w:rsidRDefault="00B3055E">
      <w:pPr>
        <w:pStyle w:val="Prrafodelista"/>
        <w:rPr>
          <w:del w:id="105" w:author="Leticia Mendez Vargas" w:date="2020-07-15T18:15:00Z"/>
        </w:rPr>
      </w:pPr>
    </w:p>
    <w:p w14:paraId="390B43B4" w14:textId="65D31B7B" w:rsidR="00B3055E" w:rsidDel="00594607" w:rsidRDefault="00B3055E">
      <w:pPr>
        <w:pStyle w:val="Prrafodelista"/>
        <w:rPr>
          <w:del w:id="106" w:author="Leticia Mendez Vargas" w:date="2020-07-15T18:15:00Z"/>
        </w:rPr>
      </w:pPr>
    </w:p>
    <w:p w14:paraId="0031304E" w14:textId="6ED21B0B" w:rsidR="00B3055E" w:rsidDel="00594607" w:rsidRDefault="00B3055E">
      <w:pPr>
        <w:pStyle w:val="Prrafodelista"/>
        <w:rPr>
          <w:del w:id="107" w:author="Leticia Mendez Vargas" w:date="2020-07-15T18:15:00Z"/>
        </w:rPr>
      </w:pPr>
    </w:p>
    <w:p w14:paraId="7A16C0A0" w14:textId="0D6466BE" w:rsidR="00B3055E" w:rsidDel="00594607" w:rsidRDefault="00B3055E">
      <w:pPr>
        <w:pStyle w:val="Prrafodelista"/>
        <w:rPr>
          <w:del w:id="108" w:author="Leticia Mendez Vargas" w:date="2020-07-15T18:15:00Z"/>
        </w:rPr>
      </w:pPr>
    </w:p>
    <w:p w14:paraId="55E8C558" w14:textId="5FC6304F" w:rsidR="00B3055E" w:rsidDel="00594607" w:rsidRDefault="00B3055E">
      <w:pPr>
        <w:pStyle w:val="Prrafodelista"/>
        <w:rPr>
          <w:del w:id="109" w:author="Leticia Mendez Vargas" w:date="2020-07-15T18:15:00Z"/>
        </w:rPr>
      </w:pPr>
    </w:p>
    <w:p w14:paraId="5DE79590" w14:textId="513823C2" w:rsidR="00B3055E" w:rsidDel="00594607" w:rsidRDefault="00B3055E">
      <w:pPr>
        <w:pStyle w:val="Prrafodelista"/>
        <w:rPr>
          <w:del w:id="110" w:author="Leticia Mendez Vargas" w:date="2020-07-15T18:15:00Z"/>
        </w:rPr>
      </w:pPr>
    </w:p>
    <w:p w14:paraId="186191ED" w14:textId="71C0BA3E" w:rsidR="00B3055E" w:rsidDel="00594607" w:rsidRDefault="00B3055E">
      <w:pPr>
        <w:pStyle w:val="Prrafodelista"/>
        <w:rPr>
          <w:del w:id="111" w:author="Leticia Mendez Vargas" w:date="2020-07-15T18:15:00Z"/>
        </w:rPr>
      </w:pPr>
    </w:p>
    <w:p w14:paraId="7227F80D" w14:textId="09B5C487" w:rsidR="00B3055E" w:rsidDel="00594607" w:rsidRDefault="00B3055E">
      <w:pPr>
        <w:pStyle w:val="Prrafodelista"/>
        <w:rPr>
          <w:del w:id="112" w:author="Leticia Mendez Vargas" w:date="2020-07-15T18:15:00Z"/>
        </w:rPr>
      </w:pPr>
    </w:p>
    <w:p w14:paraId="02640B74" w14:textId="5E1117E3" w:rsidR="00B3055E" w:rsidDel="00C95F30" w:rsidRDefault="00B3055E">
      <w:pPr>
        <w:pStyle w:val="Prrafodelista"/>
        <w:rPr>
          <w:del w:id="113" w:author="Leticia Mendez Vargas" w:date="2020-07-17T14:11:00Z"/>
        </w:rPr>
      </w:pPr>
    </w:p>
    <w:p w14:paraId="53181703" w14:textId="50CE57F3" w:rsidR="00B3055E" w:rsidDel="00C95F30" w:rsidRDefault="00B3055E">
      <w:pPr>
        <w:pStyle w:val="Prrafodelista"/>
        <w:rPr>
          <w:del w:id="114" w:author="Leticia Mendez Vargas" w:date="2020-07-17T14:11:00Z"/>
        </w:rPr>
      </w:pPr>
    </w:p>
    <w:p w14:paraId="5E37BEEF" w14:textId="23DEC881" w:rsidR="00C80861" w:rsidDel="00594607" w:rsidRDefault="001A67F4">
      <w:pPr>
        <w:pStyle w:val="Prrafodelista"/>
        <w:rPr>
          <w:del w:id="115" w:author="Leticia Mendez Vargas" w:date="2020-07-15T18:16:00Z"/>
        </w:rPr>
        <w:pPrChange w:id="116" w:author="Leticia Mendez Vargas" w:date="2020-07-24T10:28:00Z">
          <w:pPr>
            <w:pStyle w:val="Prrafodelista"/>
            <w:numPr>
              <w:numId w:val="4"/>
            </w:numPr>
            <w:ind w:hanging="360"/>
          </w:pPr>
        </w:pPrChange>
      </w:pPr>
      <w:del w:id="117" w:author="Leticia Mendez Vargas" w:date="2020-07-15T18:16:00Z">
        <w:r w:rsidDel="00594607">
          <w:delText xml:space="preserve">Reporte </w:delText>
        </w:r>
        <w:r w:rsidR="00B3055E" w:rsidDel="00594607">
          <w:delText>Artículos</w:delText>
        </w:r>
        <w:r w:rsidDel="00594607">
          <w:delText xml:space="preserve"> con error</w:delText>
        </w:r>
        <w:r w:rsidR="00F42155" w:rsidDel="00594607">
          <w:delText xml:space="preserve"> Comisionista</w:delText>
        </w:r>
      </w:del>
    </w:p>
    <w:p w14:paraId="1BA4B66F" w14:textId="65856D9F" w:rsidR="001A67F4" w:rsidDel="00F553D3" w:rsidRDefault="000868C1">
      <w:pPr>
        <w:pStyle w:val="Prrafodelista"/>
        <w:rPr>
          <w:del w:id="118" w:author="Leticia Mendez Vargas" w:date="2020-07-15T18:19:00Z"/>
        </w:rPr>
      </w:pPr>
      <w:del w:id="119" w:author="Leticia Mendez Vargas" w:date="2020-07-14T16:50:00Z">
        <w:r w:rsidDel="00972095">
          <w:object w:dxaOrig="6952" w:dyaOrig="6121" w14:anchorId="5EDBBB61">
            <v:shape id="_x0000_i1027" type="#_x0000_t75" style="width:347.25pt;height:306pt" o:ole="">
              <v:imagedata r:id="rId15" o:title=""/>
            </v:shape>
            <o:OLEObject Type="Embed" ProgID="Visio.Drawing.11" ShapeID="_x0000_i1027" DrawAspect="Content" ObjectID="_1657107157" r:id="rId16"/>
          </w:object>
        </w:r>
      </w:del>
      <w:del w:id="120" w:author="Leticia Mendez Vargas" w:date="2020-07-15T08:59:00Z">
        <w:r w:rsidR="00972095" w:rsidDel="00706D18">
          <w:fldChar w:fldCharType="begin"/>
        </w:r>
        <w:r w:rsidR="00972095" w:rsidDel="00706D18">
          <w:fldChar w:fldCharType="end"/>
        </w:r>
      </w:del>
      <w:del w:id="121" w:author="Leticia Mendez Vargas" w:date="2020-07-15T18:19:00Z">
        <w:r w:rsidR="00706D18" w:rsidDel="00F553D3">
          <w:fldChar w:fldCharType="begin"/>
        </w:r>
        <w:r w:rsidR="00706D18" w:rsidDel="00F553D3">
          <w:fldChar w:fldCharType="end"/>
        </w:r>
      </w:del>
    </w:p>
    <w:p w14:paraId="18F79179" w14:textId="4ACB476D" w:rsidR="00F42155" w:rsidDel="00F553D3" w:rsidRDefault="00F42155">
      <w:pPr>
        <w:pStyle w:val="Prrafodelista"/>
        <w:rPr>
          <w:del w:id="122" w:author="Leticia Mendez Vargas" w:date="2020-07-15T18:19:00Z"/>
        </w:rPr>
      </w:pPr>
    </w:p>
    <w:p w14:paraId="6C949DEE" w14:textId="0E7B3A97" w:rsidR="00B3055E" w:rsidDel="00F553D3" w:rsidRDefault="00B3055E">
      <w:pPr>
        <w:pStyle w:val="Prrafodelista"/>
        <w:rPr>
          <w:del w:id="123" w:author="Leticia Mendez Vargas" w:date="2020-07-15T18:19:00Z"/>
        </w:rPr>
      </w:pPr>
      <w:del w:id="124" w:author="Leticia Mendez Vargas" w:date="2020-07-15T18:19:00Z">
        <w:r w:rsidDel="00F553D3">
          <w:delText>En el detalle de los artículos, mostrará:</w:delText>
        </w:r>
      </w:del>
    </w:p>
    <w:p w14:paraId="1C7B9E89" w14:textId="52DA297C" w:rsidR="00B3055E" w:rsidDel="00F553D3" w:rsidRDefault="00B3055E">
      <w:pPr>
        <w:pStyle w:val="Prrafodelista"/>
        <w:rPr>
          <w:del w:id="125" w:author="Leticia Mendez Vargas" w:date="2020-07-15T18:19:00Z"/>
        </w:rPr>
        <w:pPrChange w:id="126" w:author="Leticia Mendez Vargas" w:date="2020-07-24T10:28:00Z">
          <w:pPr>
            <w:pStyle w:val="Prrafodelista"/>
            <w:numPr>
              <w:numId w:val="6"/>
            </w:numPr>
            <w:ind w:left="1080" w:hanging="360"/>
          </w:pPr>
        </w:pPrChange>
      </w:pPr>
      <w:del w:id="127" w:author="Leticia Mendez Vargas" w:date="2020-07-15T18:19:00Z">
        <w:r w:rsidDel="00F553D3">
          <w:delText>El material que tuvo error</w:delText>
        </w:r>
      </w:del>
    </w:p>
    <w:p w14:paraId="4D7DB6F9" w14:textId="52F04EFC" w:rsidR="00B3055E" w:rsidDel="00F553D3" w:rsidRDefault="00B3055E">
      <w:pPr>
        <w:pStyle w:val="Prrafodelista"/>
        <w:rPr>
          <w:del w:id="128" w:author="Leticia Mendez Vargas" w:date="2020-07-15T18:19:00Z"/>
        </w:rPr>
        <w:pPrChange w:id="129" w:author="Leticia Mendez Vargas" w:date="2020-07-24T10:28:00Z">
          <w:pPr>
            <w:pStyle w:val="Prrafodelista"/>
            <w:numPr>
              <w:numId w:val="6"/>
            </w:numPr>
            <w:ind w:left="1080" w:hanging="360"/>
          </w:pPr>
        </w:pPrChange>
      </w:pPr>
      <w:del w:id="130" w:author="Leticia Mendez Vargas" w:date="2020-07-15T18:19:00Z">
        <w:r w:rsidDel="00F553D3">
          <w:delText>La cantidad</w:delText>
        </w:r>
      </w:del>
    </w:p>
    <w:p w14:paraId="03099A2D" w14:textId="2338D8E9" w:rsidR="00D13988" w:rsidDel="00F553D3" w:rsidRDefault="00B3055E">
      <w:pPr>
        <w:pStyle w:val="Prrafodelista"/>
        <w:rPr>
          <w:del w:id="131" w:author="Leticia Mendez Vargas" w:date="2020-07-15T18:19:00Z"/>
        </w:rPr>
        <w:pPrChange w:id="132" w:author="Leticia Mendez Vargas" w:date="2020-07-24T10:28:00Z">
          <w:pPr>
            <w:pStyle w:val="Prrafodelista"/>
            <w:numPr>
              <w:numId w:val="6"/>
            </w:numPr>
            <w:ind w:left="1080" w:hanging="360"/>
          </w:pPr>
        </w:pPrChange>
      </w:pPr>
      <w:del w:id="133" w:author="Leticia Mendez Vargas" w:date="2020-07-15T18:19:00Z">
        <w:r w:rsidDel="00F553D3">
          <w:delText>El remito</w:delText>
        </w:r>
      </w:del>
    </w:p>
    <w:p w14:paraId="62489EA1" w14:textId="19FDE12D" w:rsidR="00B3055E" w:rsidDel="00F553D3" w:rsidRDefault="00B3055E">
      <w:pPr>
        <w:pStyle w:val="Prrafodelista"/>
        <w:rPr>
          <w:del w:id="134" w:author="Leticia Mendez Vargas" w:date="2020-07-15T18:19:00Z"/>
        </w:rPr>
        <w:pPrChange w:id="135" w:author="Leticia Mendez Vargas" w:date="2020-07-24T10:28:00Z">
          <w:pPr>
            <w:pStyle w:val="Prrafodelista"/>
            <w:numPr>
              <w:numId w:val="6"/>
            </w:numPr>
            <w:ind w:left="1080" w:hanging="360"/>
          </w:pPr>
        </w:pPrChange>
      </w:pPr>
      <w:del w:id="136" w:author="Leticia Mendez Vargas" w:date="2020-07-15T18:19:00Z">
        <w:r w:rsidDel="00F553D3">
          <w:delText xml:space="preserve">La observación (si el control no escaneo ese artículo y en el remito estaba, </w:delText>
        </w:r>
        <w:r w:rsidRPr="00B3055E" w:rsidDel="00F553D3">
          <w:rPr>
            <w:b/>
          </w:rPr>
          <w:delText>es faltante</w:delText>
        </w:r>
        <w:r w:rsidDel="00F553D3">
          <w:delText xml:space="preserve">. Si el control escaneo un artículo que no se encuentra en el remito, </w:delText>
        </w:r>
        <w:r w:rsidRPr="00B3055E" w:rsidDel="00F553D3">
          <w:rPr>
            <w:b/>
          </w:rPr>
          <w:delText>es sobrante</w:delText>
        </w:r>
        <w:r w:rsidDel="00F553D3">
          <w:delText>)</w:delText>
        </w:r>
      </w:del>
    </w:p>
    <w:p w14:paraId="16FA74B6" w14:textId="2B68793D" w:rsidR="00B3055E" w:rsidDel="00F553D3" w:rsidRDefault="00B3055E">
      <w:pPr>
        <w:pStyle w:val="Prrafodelista"/>
        <w:rPr>
          <w:del w:id="137" w:author="Leticia Mendez Vargas" w:date="2020-07-15T18:19:00Z"/>
        </w:rPr>
      </w:pPr>
      <w:del w:id="138" w:author="Leticia Mendez Vargas" w:date="2020-07-15T18:19:00Z">
        <w:r w:rsidDel="00F553D3">
          <w:delText>Luego debe mostrar en que facturas se encuentra ese artículo, para que el usuario de control decida a quien hacerle la NC.</w:delText>
        </w:r>
      </w:del>
    </w:p>
    <w:p w14:paraId="215C2503" w14:textId="31510D3C" w:rsidR="00B3055E" w:rsidDel="00F553D3" w:rsidRDefault="00B3055E">
      <w:pPr>
        <w:pStyle w:val="Prrafodelista"/>
        <w:rPr>
          <w:del w:id="139" w:author="Leticia Mendez Vargas" w:date="2020-07-15T18:19:00Z"/>
        </w:rPr>
      </w:pPr>
      <w:del w:id="140" w:author="Leticia Mendez Vargas" w:date="2020-07-15T18:19:00Z">
        <w:r w:rsidDel="00F553D3">
          <w:delText>Ojo, solo debe mostrar las facturas cuando la observación sea “faltante”, en sobrante NO.</w:delText>
        </w:r>
      </w:del>
    </w:p>
    <w:p w14:paraId="6704B516" w14:textId="100BA30B" w:rsidR="00F42155" w:rsidDel="00C95F30" w:rsidRDefault="00F42155">
      <w:pPr>
        <w:pStyle w:val="Prrafodelista"/>
        <w:rPr>
          <w:del w:id="141" w:author="Leticia Mendez Vargas" w:date="2020-07-17T14:12:00Z"/>
        </w:rPr>
      </w:pPr>
    </w:p>
    <w:p w14:paraId="40405DE2" w14:textId="1A9DAD26" w:rsidR="00F553D3" w:rsidDel="00C95F30" w:rsidRDefault="000868C1">
      <w:pPr>
        <w:pStyle w:val="Prrafodelista"/>
        <w:rPr>
          <w:del w:id="142" w:author="Leticia Mendez Vargas" w:date="2020-07-17T14:12:00Z"/>
        </w:rPr>
        <w:pPrChange w:id="143" w:author="Leticia Mendez Vargas" w:date="2020-07-24T10:28:00Z">
          <w:pPr>
            <w:pStyle w:val="Prrafodelista"/>
            <w:numPr>
              <w:numId w:val="4"/>
            </w:numPr>
            <w:ind w:hanging="360"/>
          </w:pPr>
        </w:pPrChange>
      </w:pPr>
      <w:commentRangeStart w:id="144"/>
      <w:del w:id="145" w:author="Leticia Mendez Vargas" w:date="2020-07-15T18:19:00Z">
        <w:r w:rsidDel="00F553D3">
          <w:delText>Reporte Artículos con error Pedido Reparto</w:delText>
        </w:r>
        <w:commentRangeEnd w:id="144"/>
        <w:r w:rsidR="00B063E0" w:rsidDel="00F553D3">
          <w:rPr>
            <w:rStyle w:val="Refdecomentario"/>
          </w:rPr>
          <w:commentReference w:id="144"/>
        </w:r>
      </w:del>
    </w:p>
    <w:p w14:paraId="52F40CD7" w14:textId="1904DED1" w:rsidR="00237AE8" w:rsidRPr="00C80861" w:rsidRDefault="00CF066F">
      <w:pPr>
        <w:pStyle w:val="Prrafodelista"/>
      </w:pPr>
      <w:del w:id="146" w:author="Leticia Mendez Vargas" w:date="2020-07-14T16:52:00Z">
        <w:r w:rsidDel="00E22911">
          <w:object w:dxaOrig="7062" w:dyaOrig="5542" w14:anchorId="2EB06243">
            <v:shape id="_x0000_i1028" type="#_x0000_t75" style="width:354pt;height:276.75pt" o:ole="">
              <v:imagedata r:id="rId17" o:title=""/>
            </v:shape>
            <o:OLEObject Type="Embed" ProgID="Visio.Drawing.11" ShapeID="_x0000_i1028" DrawAspect="Content" ObjectID="_1657107158" r:id="rId18"/>
          </w:object>
        </w:r>
      </w:del>
      <w:del w:id="147" w:author="Leticia Mendez Vargas" w:date="2020-07-15T09:02:00Z">
        <w:r w:rsidR="00E22911" w:rsidDel="00CD022C">
          <w:fldChar w:fldCharType="begin"/>
        </w:r>
        <w:r w:rsidR="00E22911" w:rsidDel="00CD022C">
          <w:fldChar w:fldCharType="end"/>
        </w:r>
      </w:del>
      <w:del w:id="148" w:author="Leticia Mendez Vargas" w:date="2020-07-15T18:19:00Z">
        <w:r w:rsidR="00CD022C" w:rsidDel="00F553D3">
          <w:fldChar w:fldCharType="begin"/>
        </w:r>
        <w:r w:rsidR="00CD022C" w:rsidDel="00F553D3">
          <w:fldChar w:fldCharType="end"/>
        </w:r>
      </w:del>
      <w:bookmarkStart w:id="149" w:name="_heading=h.gjdgxs" w:colFirst="0" w:colLast="0"/>
      <w:bookmarkEnd w:id="149"/>
    </w:p>
    <w:sectPr w:rsidR="00237AE8" w:rsidRPr="00C80861" w:rsidSect="00466D97">
      <w:pgSz w:w="12242" w:h="20163" w:code="5"/>
      <w:pgMar w:top="1134" w:right="1610" w:bottom="851" w:left="1701" w:header="709" w:footer="709" w:gutter="0"/>
      <w:cols w:space="708"/>
      <w:docGrid w:linePitch="360"/>
      <w:sectPrChange w:id="150" w:author="Leticia Mendez Vargas" w:date="2020-07-24T10:33:00Z">
        <w:sectPr w:rsidR="00237AE8" w:rsidRPr="00C80861" w:rsidSect="00466D97">
          <w:pgMar w:top="1134" w:right="1701" w:bottom="851" w:left="1701" w:header="709" w:footer="709" w:gutter="0"/>
        </w:sectPr>
      </w:sectPrChange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8" w:author="Charles Maldonado" w:date="2020-07-24T14:44:00Z" w:initials="CM">
    <w:p w14:paraId="17E6DE7E" w14:textId="77777777" w:rsidR="00307069" w:rsidRDefault="00307069" w:rsidP="0030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Style w:val="Refdecomentario"/>
        </w:rPr>
        <w:annotationRef/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PKG_SLV_REPORTE</w:t>
      </w:r>
    </w:p>
    <w:p w14:paraId="32F23294" w14:textId="77777777" w:rsidR="00307069" w:rsidRDefault="00307069" w:rsidP="0030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GrupoArtPedidoXComisionista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p_idComi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tblslvconsolidadocomi.idconsolidadocomi%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108B15A9" w14:textId="77777777" w:rsidR="00307069" w:rsidRDefault="00307069" w:rsidP="0030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p_DsComisionista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entidades.dsrazonsocial%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                                  </w:t>
      </w:r>
    </w:p>
    <w:p w14:paraId="4A6C64B2" w14:textId="42CAA938" w:rsidR="00307069" w:rsidRDefault="00307069" w:rsidP="00307069">
      <w:pPr>
        <w:pStyle w:val="Textocomentario"/>
        <w:rPr>
          <w:rFonts w:ascii="Courier New" w:hAnsi="Courier New" w:cs="Courier New"/>
          <w:color w:val="000080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highlight w:val="white"/>
          <w:lang w:val="en-US"/>
        </w:rPr>
        <w:t>p_Cursor</w:t>
      </w:r>
      <w:proofErr w:type="spellEnd"/>
      <w:proofErr w:type="gramEnd"/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CURSOR_TYPE)</w:t>
      </w:r>
    </w:p>
    <w:p w14:paraId="3B5FCB98" w14:textId="77777777" w:rsidR="00307069" w:rsidRDefault="00307069" w:rsidP="00307069">
      <w:pPr>
        <w:pStyle w:val="Textocomentario"/>
        <w:rPr>
          <w:rFonts w:ascii="Courier New" w:hAnsi="Courier New" w:cs="Courier New"/>
          <w:color w:val="000080"/>
          <w:lang w:val="en-US"/>
        </w:rPr>
      </w:pPr>
    </w:p>
    <w:p w14:paraId="65125FE8" w14:textId="77777777" w:rsidR="00307069" w:rsidRDefault="00307069" w:rsidP="00307069">
      <w:pPr>
        <w:pStyle w:val="Textocomentario"/>
        <w:rPr>
          <w:rFonts w:ascii="Courier New" w:hAnsi="Courier New" w:cs="Courier New"/>
          <w:color w:val="000080"/>
          <w:lang w:val="en-US"/>
        </w:rPr>
      </w:pPr>
    </w:p>
    <w:p w14:paraId="0CF63162" w14:textId="77777777" w:rsidR="00307069" w:rsidRPr="00724B3E" w:rsidRDefault="00307069" w:rsidP="00307069">
      <w:pPr>
        <w:rPr>
          <w:lang w:val="es-AR"/>
        </w:rPr>
      </w:pPr>
      <w:r w:rsidRPr="00724B3E">
        <w:rPr>
          <w:lang w:val="es-AR"/>
        </w:rPr>
        <w:t>detalle:</w:t>
      </w:r>
    </w:p>
    <w:p w14:paraId="5BD137DE" w14:textId="77777777" w:rsidR="00307069" w:rsidRPr="00724B3E" w:rsidRDefault="00307069" w:rsidP="00307069">
      <w:pPr>
        <w:rPr>
          <w:lang w:val="es-AR"/>
        </w:rPr>
      </w:pPr>
    </w:p>
    <w:p w14:paraId="0459337E" w14:textId="77777777" w:rsidR="00307069" w:rsidRPr="00724B3E" w:rsidRDefault="00307069" w:rsidP="00307069">
      <w:pPr>
        <w:rPr>
          <w:lang w:val="es-AR"/>
        </w:rPr>
      </w:pPr>
      <w:proofErr w:type="spellStart"/>
      <w:r w:rsidRPr="00724B3E">
        <w:rPr>
          <w:sz w:val="20"/>
          <w:szCs w:val="20"/>
          <w:highlight w:val="white"/>
          <w:lang w:val="es-AR"/>
        </w:rPr>
        <w:t>p_DsComisionista</w:t>
      </w:r>
      <w:proofErr w:type="spellEnd"/>
      <w:r w:rsidRPr="00724B3E">
        <w:rPr>
          <w:lang w:val="es-AR"/>
        </w:rPr>
        <w:t xml:space="preserve"> la cabecera</w:t>
      </w:r>
    </w:p>
    <w:p w14:paraId="6D191534" w14:textId="77777777" w:rsidR="00307069" w:rsidRPr="00724B3E" w:rsidRDefault="00307069" w:rsidP="00307069">
      <w:pPr>
        <w:rPr>
          <w:lang w:val="es-AR"/>
        </w:rPr>
      </w:pPr>
    </w:p>
    <w:p w14:paraId="764F6113" w14:textId="77777777" w:rsidR="00307069" w:rsidRPr="00724B3E" w:rsidRDefault="00307069" w:rsidP="00307069">
      <w:pPr>
        <w:rPr>
          <w:lang w:val="es-AR"/>
        </w:rPr>
      </w:pPr>
      <w:r w:rsidRPr="00724B3E">
        <w:rPr>
          <w:lang w:val="es-AR"/>
        </w:rPr>
        <w:t>El cursor devuelve:</w:t>
      </w:r>
    </w:p>
    <w:p w14:paraId="5E4C1966" w14:textId="77777777" w:rsidR="00307069" w:rsidRDefault="00307069" w:rsidP="00307069">
      <w:pPr>
        <w:rPr>
          <w:lang w:val="en-US"/>
        </w:rPr>
      </w:pPr>
    </w:p>
    <w:p w14:paraId="287755DE" w14:textId="77777777" w:rsidR="00307069" w:rsidRDefault="00307069" w:rsidP="00307069">
      <w:r>
        <w:t>Grupo,</w:t>
      </w:r>
    </w:p>
    <w:p w14:paraId="73CAA55A" w14:textId="40366FFF" w:rsidR="00307069" w:rsidRDefault="00307069" w:rsidP="00307069">
      <w:r>
        <w:t>Pedido,</w:t>
      </w:r>
    </w:p>
    <w:p w14:paraId="0525EA23" w14:textId="7C041944" w:rsidR="00307069" w:rsidRDefault="00307069" w:rsidP="00307069">
      <w:r>
        <w:t>Cliente,</w:t>
      </w:r>
    </w:p>
    <w:p w14:paraId="1A93F4F1" w14:textId="77777777" w:rsidR="00307069" w:rsidRDefault="00307069" w:rsidP="00307069">
      <w:r>
        <w:t>Articulo,</w:t>
      </w:r>
    </w:p>
    <w:p w14:paraId="39288C2E" w14:textId="77777777" w:rsidR="00307069" w:rsidRDefault="00307069" w:rsidP="00307069">
      <w:r>
        <w:t>Cantidad,</w:t>
      </w:r>
    </w:p>
    <w:p w14:paraId="63969740" w14:textId="77777777" w:rsidR="00307069" w:rsidRDefault="00307069" w:rsidP="00307069">
      <w:r>
        <w:t>Carreta</w:t>
      </w:r>
    </w:p>
    <w:p w14:paraId="63564451" w14:textId="7F87CD96" w:rsidR="00307069" w:rsidRDefault="00307069">
      <w:pPr>
        <w:pStyle w:val="Textocomentario"/>
      </w:pPr>
    </w:p>
  </w:comment>
  <w:comment w:id="44" w:author="Charles Maldonado" w:date="2020-07-24T14:14:00Z" w:initials="CM">
    <w:p w14:paraId="1E2A9541" w14:textId="1B0E16A2" w:rsidR="00724B3E" w:rsidRDefault="00724B3E" w:rsidP="0072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Style w:val="Refdecomentario"/>
        </w:rPr>
        <w:annotationRef/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PKG_SLV_REPORTE</w:t>
      </w:r>
    </w:p>
    <w:p w14:paraId="2E88869E" w14:textId="62ACA62B" w:rsidR="00724B3E" w:rsidRDefault="00724B3E" w:rsidP="0072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GrupoArtComisionista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p_idComi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tblslvconsolidadocomi.idconsolidadocomi%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46A133BE" w14:textId="77777777" w:rsidR="00724B3E" w:rsidRDefault="00724B3E" w:rsidP="0072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p_DsComisionista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entidades.dsrazonsocial%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                                  </w:t>
      </w:r>
    </w:p>
    <w:p w14:paraId="3F44A0A5" w14:textId="314AD06C" w:rsidR="00724B3E" w:rsidRDefault="00724B3E" w:rsidP="00724B3E">
      <w:pPr>
        <w:pStyle w:val="Textocomentario"/>
        <w:rPr>
          <w:rFonts w:ascii="Courier New" w:hAnsi="Courier New" w:cs="Courier New"/>
          <w:color w:val="000080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highlight w:val="white"/>
          <w:lang w:val="en-US"/>
        </w:rPr>
        <w:t>p_Cursor</w:t>
      </w:r>
      <w:proofErr w:type="spellEnd"/>
      <w:proofErr w:type="gramEnd"/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CURSOR_TYPE)</w:t>
      </w:r>
    </w:p>
    <w:p w14:paraId="06870465" w14:textId="77777777" w:rsidR="00724B3E" w:rsidRDefault="00724B3E" w:rsidP="00724B3E">
      <w:pPr>
        <w:pStyle w:val="Textocomentario"/>
        <w:rPr>
          <w:rFonts w:ascii="Courier New" w:hAnsi="Courier New" w:cs="Courier New"/>
          <w:color w:val="000080"/>
          <w:lang w:val="en-US"/>
        </w:rPr>
      </w:pPr>
    </w:p>
    <w:p w14:paraId="04C04B5F" w14:textId="77777777" w:rsidR="00724B3E" w:rsidRDefault="00724B3E" w:rsidP="00724B3E">
      <w:pPr>
        <w:pStyle w:val="Textocomentario"/>
        <w:rPr>
          <w:rFonts w:ascii="Courier New" w:hAnsi="Courier New" w:cs="Courier New"/>
          <w:color w:val="000080"/>
          <w:lang w:val="en-US"/>
        </w:rPr>
      </w:pPr>
    </w:p>
    <w:p w14:paraId="60182339" w14:textId="021649B0" w:rsidR="00724B3E" w:rsidRPr="00724B3E" w:rsidRDefault="00724B3E" w:rsidP="00724B3E">
      <w:pPr>
        <w:rPr>
          <w:lang w:val="es-AR"/>
        </w:rPr>
      </w:pPr>
      <w:r w:rsidRPr="00724B3E">
        <w:rPr>
          <w:lang w:val="es-AR"/>
        </w:rPr>
        <w:t>detalle:</w:t>
      </w:r>
    </w:p>
    <w:p w14:paraId="190C25E4" w14:textId="77777777" w:rsidR="00724B3E" w:rsidRPr="00724B3E" w:rsidRDefault="00724B3E" w:rsidP="00724B3E">
      <w:pPr>
        <w:rPr>
          <w:lang w:val="es-AR"/>
        </w:rPr>
      </w:pPr>
    </w:p>
    <w:p w14:paraId="2C159EB5" w14:textId="6BC00AAA" w:rsidR="00724B3E" w:rsidRPr="00724B3E" w:rsidRDefault="00724B3E" w:rsidP="00724B3E">
      <w:pPr>
        <w:rPr>
          <w:lang w:val="es-AR"/>
        </w:rPr>
      </w:pPr>
      <w:proofErr w:type="spellStart"/>
      <w:r w:rsidRPr="00724B3E">
        <w:rPr>
          <w:sz w:val="20"/>
          <w:szCs w:val="20"/>
          <w:highlight w:val="white"/>
          <w:lang w:val="es-AR"/>
        </w:rPr>
        <w:t>p_DsComisionista</w:t>
      </w:r>
      <w:proofErr w:type="spellEnd"/>
      <w:r w:rsidRPr="00724B3E">
        <w:rPr>
          <w:lang w:val="es-AR"/>
        </w:rPr>
        <w:t xml:space="preserve"> la cabecera</w:t>
      </w:r>
    </w:p>
    <w:p w14:paraId="4186CF00" w14:textId="77777777" w:rsidR="00724B3E" w:rsidRPr="00724B3E" w:rsidRDefault="00724B3E" w:rsidP="00724B3E">
      <w:pPr>
        <w:rPr>
          <w:lang w:val="es-AR"/>
        </w:rPr>
      </w:pPr>
    </w:p>
    <w:p w14:paraId="41660987" w14:textId="546F846D" w:rsidR="00724B3E" w:rsidRPr="00724B3E" w:rsidRDefault="00724B3E" w:rsidP="00724B3E">
      <w:pPr>
        <w:rPr>
          <w:lang w:val="es-AR"/>
        </w:rPr>
      </w:pPr>
      <w:r w:rsidRPr="00724B3E">
        <w:rPr>
          <w:lang w:val="es-AR"/>
        </w:rPr>
        <w:t>El cursor devuelve:</w:t>
      </w:r>
    </w:p>
    <w:p w14:paraId="55383C9D" w14:textId="77777777" w:rsidR="00724B3E" w:rsidRDefault="00724B3E" w:rsidP="00724B3E">
      <w:pPr>
        <w:rPr>
          <w:lang w:val="en-US"/>
        </w:rPr>
      </w:pPr>
    </w:p>
    <w:p w14:paraId="486E8EF7" w14:textId="52A35008" w:rsidR="00724B3E" w:rsidRDefault="00724B3E" w:rsidP="00724B3E">
      <w:r>
        <w:t>Grupo,</w:t>
      </w:r>
    </w:p>
    <w:p w14:paraId="2285F91F" w14:textId="3115A753" w:rsidR="00724B3E" w:rsidRDefault="00724B3E" w:rsidP="00724B3E">
      <w:r>
        <w:t>Clientes,</w:t>
      </w:r>
    </w:p>
    <w:p w14:paraId="39DE821A" w14:textId="755CB8B2" w:rsidR="00724B3E" w:rsidRDefault="00724B3E" w:rsidP="00724B3E">
      <w:r>
        <w:t>Articulo,</w:t>
      </w:r>
    </w:p>
    <w:p w14:paraId="01267F53" w14:textId="3FE0E09C" w:rsidR="00724B3E" w:rsidRDefault="00724B3E" w:rsidP="00724B3E">
      <w:r>
        <w:t>Cantidad,</w:t>
      </w:r>
    </w:p>
    <w:p w14:paraId="3CEF53F7" w14:textId="5E422AD5" w:rsidR="00724B3E" w:rsidRDefault="00724B3E" w:rsidP="00724B3E">
      <w:r>
        <w:t>Carreta</w:t>
      </w:r>
    </w:p>
    <w:p w14:paraId="08B2D443" w14:textId="77777777" w:rsidR="00724B3E" w:rsidRDefault="00724B3E" w:rsidP="00724B3E"/>
  </w:comment>
  <w:comment w:id="144" w:author="Charles Maldonado" w:date="2020-07-15T11:43:00Z" w:initials="CM">
    <w:p w14:paraId="411451A5" w14:textId="77777777" w:rsidR="00B063E0" w:rsidRDefault="00B063E0" w:rsidP="00B06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>
        <w:rPr>
          <w:rStyle w:val="Refdecomentario"/>
        </w:rPr>
        <w:annotationRef/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PKG_SLV_CONTROL</w:t>
      </w:r>
    </w:p>
    <w:p w14:paraId="438CF1CB" w14:textId="77777777" w:rsidR="00B063E0" w:rsidRDefault="00B063E0" w:rsidP="00B06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</w:p>
    <w:p w14:paraId="1124E432" w14:textId="77777777" w:rsidR="00B063E0" w:rsidRDefault="00B063E0" w:rsidP="00B06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</w:p>
    <w:p w14:paraId="4F5317C6" w14:textId="77777777" w:rsidR="00B063E0" w:rsidRDefault="00B063E0" w:rsidP="00B06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Style w:val="Refdecomentario"/>
        </w:rPr>
        <w:annotationRef/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GetArticulosControl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p_idcomi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tblslvconsolidadopedido.idconsolidadocomi%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41C3D6F4" w14:textId="77777777" w:rsidR="00B063E0" w:rsidRDefault="00B063E0" w:rsidP="00B06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p_idpedido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tblslvconsolidadopedido.idconsolidadopedido%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111A282F" w14:textId="77777777" w:rsidR="00B063E0" w:rsidRDefault="00B063E0" w:rsidP="00B06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p_CursorCab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CURSOR_TYPE,</w:t>
      </w:r>
    </w:p>
    <w:p w14:paraId="338448E0" w14:textId="77777777" w:rsidR="00B063E0" w:rsidRDefault="00B063E0" w:rsidP="00B063E0">
      <w:pPr>
        <w:pStyle w:val="Textocomentario"/>
        <w:rPr>
          <w:rFonts w:ascii="Courier New" w:hAnsi="Courier New" w:cs="Courier New"/>
          <w:color w:val="000080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highlight w:val="white"/>
          <w:lang w:val="en-US"/>
        </w:rPr>
        <w:t>p_Cursor</w:t>
      </w:r>
      <w:proofErr w:type="spellEnd"/>
      <w:proofErr w:type="gramEnd"/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</w:t>
      </w:r>
      <w:r>
        <w:rPr>
          <w:rFonts w:ascii="Courier New" w:hAnsi="Courier New" w:cs="Courier New"/>
          <w:color w:val="00808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CURSOR_TYPE);</w:t>
      </w:r>
    </w:p>
    <w:p w14:paraId="74EC7CE2" w14:textId="77777777" w:rsidR="00B063E0" w:rsidRDefault="00B063E0" w:rsidP="00B063E0">
      <w:pPr>
        <w:pStyle w:val="Textocomentario"/>
        <w:rPr>
          <w:rFonts w:ascii="Courier New" w:hAnsi="Courier New" w:cs="Courier New"/>
          <w:color w:val="000080"/>
          <w:lang w:val="en-US"/>
        </w:rPr>
      </w:pPr>
    </w:p>
    <w:p w14:paraId="2F7FDD31" w14:textId="77777777" w:rsidR="00B063E0" w:rsidRDefault="00B063E0" w:rsidP="00B063E0">
      <w:pPr>
        <w:pStyle w:val="Textocomentario"/>
        <w:rPr>
          <w:rFonts w:ascii="Arial" w:hAnsi="Arial" w:cs="Arial"/>
          <w:b/>
          <w:sz w:val="28"/>
          <w:szCs w:val="28"/>
          <w:lang w:val="es-AR"/>
        </w:rPr>
      </w:pPr>
      <w:r>
        <w:rPr>
          <w:rFonts w:ascii="Arial" w:hAnsi="Arial" w:cs="Arial"/>
          <w:b/>
          <w:sz w:val="28"/>
          <w:szCs w:val="28"/>
          <w:lang w:val="es-AR"/>
        </w:rPr>
        <w:t xml:space="preserve">por favor enviar 0 en el P_ID que no corresponda </w:t>
      </w:r>
    </w:p>
    <w:p w14:paraId="57557AA4" w14:textId="77777777" w:rsidR="00B063E0" w:rsidRDefault="00B063E0" w:rsidP="00B063E0">
      <w:pPr>
        <w:pStyle w:val="Textocomentario"/>
        <w:rPr>
          <w:rFonts w:ascii="Courier New" w:hAnsi="Courier New" w:cs="Courier New"/>
          <w:color w:val="000080"/>
          <w:highlight w:val="white"/>
          <w:lang w:val="es-AR"/>
        </w:rPr>
      </w:pPr>
      <w:proofErr w:type="gramStart"/>
      <w:r>
        <w:rPr>
          <w:rFonts w:ascii="Courier New" w:hAnsi="Courier New" w:cs="Courier New"/>
          <w:color w:val="000080"/>
          <w:highlight w:val="white"/>
          <w:lang w:val="en-US"/>
        </w:rPr>
        <w:t>p_</w:t>
      </w:r>
      <w:proofErr w:type="spellStart"/>
      <w:r w:rsidRPr="002B2D72">
        <w:rPr>
          <w:rFonts w:ascii="Courier New" w:hAnsi="Courier New" w:cs="Courier New"/>
          <w:color w:val="000080"/>
          <w:highlight w:val="white"/>
          <w:lang w:val="es-AR"/>
        </w:rPr>
        <w:t>C</w:t>
      </w:r>
      <w:r>
        <w:rPr>
          <w:rFonts w:ascii="Courier New" w:hAnsi="Courier New" w:cs="Courier New"/>
          <w:color w:val="000080"/>
          <w:highlight w:val="white"/>
          <w:lang w:val="es-AR"/>
        </w:rPr>
        <w:t>ursorCab</w:t>
      </w:r>
      <w:proofErr w:type="spellEnd"/>
      <w:proofErr w:type="gramEnd"/>
      <w:r w:rsidRPr="002B2D72">
        <w:rPr>
          <w:rFonts w:ascii="Courier New" w:hAnsi="Courier New" w:cs="Courier New"/>
          <w:color w:val="000080"/>
          <w:highlight w:val="white"/>
          <w:lang w:val="es-AR"/>
        </w:rPr>
        <w:t xml:space="preserve">   devuelve </w:t>
      </w:r>
      <w:r>
        <w:rPr>
          <w:rFonts w:ascii="Courier New" w:hAnsi="Courier New" w:cs="Courier New"/>
          <w:color w:val="000080"/>
          <w:highlight w:val="white"/>
          <w:lang w:val="es-AR"/>
        </w:rPr>
        <w:t xml:space="preserve">datos de la </w:t>
      </w:r>
      <w:proofErr w:type="spellStart"/>
      <w:r>
        <w:rPr>
          <w:rFonts w:ascii="Courier New" w:hAnsi="Courier New" w:cs="Courier New"/>
          <w:color w:val="000080"/>
          <w:highlight w:val="white"/>
          <w:lang w:val="es-AR"/>
        </w:rPr>
        <w:t>Cabezera</w:t>
      </w:r>
      <w:proofErr w:type="spellEnd"/>
      <w:r>
        <w:rPr>
          <w:rFonts w:ascii="Courier New" w:hAnsi="Courier New" w:cs="Courier New"/>
          <w:color w:val="000080"/>
          <w:highlight w:val="white"/>
          <w:lang w:val="es-AR"/>
        </w:rPr>
        <w:t>,</w:t>
      </w:r>
    </w:p>
    <w:p w14:paraId="054EB741" w14:textId="77777777" w:rsidR="00B063E0" w:rsidRDefault="00B063E0" w:rsidP="00B063E0">
      <w:pPr>
        <w:pStyle w:val="Textocomentario"/>
        <w:rPr>
          <w:rFonts w:ascii="Courier New" w:hAnsi="Courier New" w:cs="Courier New"/>
          <w:color w:val="000080"/>
          <w:highlight w:val="white"/>
          <w:lang w:val="es-AR"/>
        </w:rPr>
      </w:pPr>
    </w:p>
    <w:p w14:paraId="37D8EBA4" w14:textId="77777777" w:rsidR="00B063E0" w:rsidRDefault="00B063E0" w:rsidP="00B063E0">
      <w:pPr>
        <w:pStyle w:val="Textocomentario"/>
        <w:rPr>
          <w:rFonts w:ascii="Arial" w:hAnsi="Arial" w:cs="Arial"/>
          <w:b/>
          <w:sz w:val="28"/>
          <w:szCs w:val="28"/>
          <w:lang w:val="es-AR"/>
        </w:rPr>
      </w:pPr>
      <w:r w:rsidRPr="00E51A1B">
        <w:rPr>
          <w:rFonts w:ascii="Arial" w:hAnsi="Arial" w:cs="Arial"/>
          <w:b/>
          <w:sz w:val="28"/>
          <w:szCs w:val="28"/>
          <w:lang w:val="es-AR"/>
        </w:rPr>
        <w:t>El cursor devuelve:</w:t>
      </w:r>
    </w:p>
    <w:p w14:paraId="17D4C0CE" w14:textId="77777777" w:rsidR="00B063E0" w:rsidRDefault="00B063E0" w:rsidP="00B063E0">
      <w:pPr>
        <w:pStyle w:val="Textocomentario"/>
        <w:rPr>
          <w:rFonts w:ascii="Arial" w:hAnsi="Arial" w:cs="Arial"/>
          <w:b/>
          <w:sz w:val="28"/>
          <w:szCs w:val="28"/>
          <w:lang w:val="es-AR"/>
        </w:rPr>
      </w:pPr>
    </w:p>
    <w:p w14:paraId="57F56A96" w14:textId="77777777" w:rsidR="00B063E0" w:rsidRDefault="00B063E0" w:rsidP="00B06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Articulo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7D06EED4" w14:textId="77777777" w:rsidR="00B063E0" w:rsidRDefault="00B063E0" w:rsidP="00B06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Cantidad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0E054244" w14:textId="77777777" w:rsidR="00B063E0" w:rsidRDefault="00B063E0" w:rsidP="00B06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idremito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7ACBD8EE" w14:textId="77777777" w:rsidR="00B063E0" w:rsidRDefault="00B063E0" w:rsidP="00B06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Armador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794E256F" w14:textId="77777777" w:rsidR="00B063E0" w:rsidRDefault="00B063E0" w:rsidP="00B06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personacontrol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45FF00A5" w14:textId="77777777" w:rsidR="00B063E0" w:rsidRDefault="00B063E0" w:rsidP="00B06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observacion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62C89461" w14:textId="77777777" w:rsidR="00B063E0" w:rsidRDefault="00B063E0" w:rsidP="00B06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Accion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43F1304B" w14:textId="77777777" w:rsidR="00B063E0" w:rsidRDefault="00B063E0" w:rsidP="00B063E0">
      <w:pPr>
        <w:pStyle w:val="Textocomentario"/>
        <w:rPr>
          <w:rFonts w:ascii="Courier New" w:hAnsi="Courier New" w:cs="Courier New"/>
          <w:color w:val="000080"/>
          <w:highlight w:val="white"/>
          <w:lang w:val="es-AR"/>
        </w:rPr>
      </w:pPr>
      <w:proofErr w:type="spellStart"/>
      <w:r>
        <w:rPr>
          <w:rFonts w:ascii="Courier New" w:hAnsi="Courier New" w:cs="Courier New"/>
          <w:color w:val="000080"/>
          <w:highlight w:val="white"/>
          <w:lang w:val="en-US"/>
        </w:rPr>
        <w:t>Facturas</w:t>
      </w:r>
      <w:proofErr w:type="spellEnd"/>
    </w:p>
    <w:p w14:paraId="16D68C09" w14:textId="77777777" w:rsidR="00B063E0" w:rsidRDefault="00B063E0" w:rsidP="00B063E0">
      <w:pPr>
        <w:pStyle w:val="Textocomentario"/>
      </w:pPr>
      <w:r w:rsidRPr="002B2D72">
        <w:rPr>
          <w:rFonts w:ascii="Courier New" w:hAnsi="Courier New" w:cs="Courier New"/>
          <w:color w:val="000080"/>
          <w:highlight w:val="white"/>
          <w:lang w:val="es-AR"/>
        </w:rPr>
        <w:t xml:space="preserve">  </w:t>
      </w:r>
    </w:p>
    <w:p w14:paraId="09E6D673" w14:textId="77BDA29D" w:rsidR="00B063E0" w:rsidRDefault="00B063E0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3564451" w15:done="0"/>
  <w15:commentEx w15:paraId="08B2D443" w15:done="0"/>
  <w15:commentEx w15:paraId="09E6D67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B3F30"/>
    <w:multiLevelType w:val="multilevel"/>
    <w:tmpl w:val="9CEEF0C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3C724D6"/>
    <w:multiLevelType w:val="multilevel"/>
    <w:tmpl w:val="C10A2D3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76C7664"/>
    <w:multiLevelType w:val="hybridMultilevel"/>
    <w:tmpl w:val="F69C517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73CF2"/>
    <w:multiLevelType w:val="multilevel"/>
    <w:tmpl w:val="879260F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6542577"/>
    <w:multiLevelType w:val="hybridMultilevel"/>
    <w:tmpl w:val="A8462616"/>
    <w:lvl w:ilvl="0" w:tplc="BB788CE4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0B57BF"/>
    <w:multiLevelType w:val="hybridMultilevel"/>
    <w:tmpl w:val="3C54CFE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ticia Mendez Vargas">
    <w15:presenceInfo w15:providerId="AD" w15:userId="S-1-5-21-1872706884-2307985347-2712390511-6070"/>
  </w15:person>
  <w15:person w15:author="Charles Maldonado">
    <w15:presenceInfo w15:providerId="AD" w15:userId="S-1-5-21-1872706884-2307985347-2712390511-206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554"/>
    <w:rsid w:val="0002110F"/>
    <w:rsid w:val="00033967"/>
    <w:rsid w:val="00035B63"/>
    <w:rsid w:val="00045890"/>
    <w:rsid w:val="00051BB7"/>
    <w:rsid w:val="000868C1"/>
    <w:rsid w:val="00092A56"/>
    <w:rsid w:val="000F0A11"/>
    <w:rsid w:val="001076DF"/>
    <w:rsid w:val="001A67F4"/>
    <w:rsid w:val="00207372"/>
    <w:rsid w:val="00237AE8"/>
    <w:rsid w:val="00237AEB"/>
    <w:rsid w:val="00270106"/>
    <w:rsid w:val="002B2D72"/>
    <w:rsid w:val="002C2706"/>
    <w:rsid w:val="00307069"/>
    <w:rsid w:val="003E6467"/>
    <w:rsid w:val="003F4F20"/>
    <w:rsid w:val="00404B90"/>
    <w:rsid w:val="004128EB"/>
    <w:rsid w:val="00466D97"/>
    <w:rsid w:val="004C4B63"/>
    <w:rsid w:val="004D3CD1"/>
    <w:rsid w:val="00555CF7"/>
    <w:rsid w:val="00594607"/>
    <w:rsid w:val="005C0A7C"/>
    <w:rsid w:val="005C59F7"/>
    <w:rsid w:val="00706D18"/>
    <w:rsid w:val="00724B3E"/>
    <w:rsid w:val="00754E66"/>
    <w:rsid w:val="00773307"/>
    <w:rsid w:val="008338FB"/>
    <w:rsid w:val="008A2554"/>
    <w:rsid w:val="008F304C"/>
    <w:rsid w:val="00951741"/>
    <w:rsid w:val="00963877"/>
    <w:rsid w:val="00972095"/>
    <w:rsid w:val="009921D8"/>
    <w:rsid w:val="009C6A62"/>
    <w:rsid w:val="00A4410B"/>
    <w:rsid w:val="00A45F0C"/>
    <w:rsid w:val="00A47E57"/>
    <w:rsid w:val="00A756DF"/>
    <w:rsid w:val="00AB5ED9"/>
    <w:rsid w:val="00AC79BF"/>
    <w:rsid w:val="00B063E0"/>
    <w:rsid w:val="00B3055E"/>
    <w:rsid w:val="00B9365E"/>
    <w:rsid w:val="00BB2AF5"/>
    <w:rsid w:val="00BC5EE8"/>
    <w:rsid w:val="00BD5BE7"/>
    <w:rsid w:val="00C600E4"/>
    <w:rsid w:val="00C80861"/>
    <w:rsid w:val="00C95F30"/>
    <w:rsid w:val="00CD022C"/>
    <w:rsid w:val="00CF066F"/>
    <w:rsid w:val="00D13988"/>
    <w:rsid w:val="00D74838"/>
    <w:rsid w:val="00E22911"/>
    <w:rsid w:val="00E40F47"/>
    <w:rsid w:val="00E51A1B"/>
    <w:rsid w:val="00E556C2"/>
    <w:rsid w:val="00EB32D1"/>
    <w:rsid w:val="00EE4148"/>
    <w:rsid w:val="00F42155"/>
    <w:rsid w:val="00F42B48"/>
    <w:rsid w:val="00F53899"/>
    <w:rsid w:val="00F553D3"/>
    <w:rsid w:val="00F66332"/>
    <w:rsid w:val="00F93E76"/>
    <w:rsid w:val="00FC6EC7"/>
    <w:rsid w:val="00FE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A7F76"/>
  <w15:docId w15:val="{8E2DBCF0-CB91-43FA-8233-CFFA30204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SV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7A00D2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C80861"/>
    <w:pPr>
      <w:spacing w:after="0" w:line="240" w:lineRule="auto"/>
    </w:pPr>
    <w:rPr>
      <w:rFonts w:asciiTheme="minorHAnsi" w:eastAsiaTheme="minorHAnsi" w:hAnsiTheme="minorHAnsi" w:cstheme="minorBidi"/>
      <w:lang w:val="es-A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2073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0737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0737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073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0737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73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73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emf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sQ3Z1Vsgbdhw50w7KKfOuuT6Sw==">AMUW2mUgv/FsGQGIKEAsblNVHumoKYQmZsCl2CSPb2s7doUO7EdoGAgPXwmuZlZD/51pBY01RujTqsqL/Tq8g0GppHnGyTlkj4aEYBn4zk3yxiNxus2jeDmG2/HmNX66FOzTiL8lJhMn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SofiaCampos2010v2@outlook.com</dc:creator>
  <cp:lastModifiedBy>Charles Maldonado</cp:lastModifiedBy>
  <cp:revision>4</cp:revision>
  <dcterms:created xsi:type="dcterms:W3CDTF">2020-07-24T13:59:00Z</dcterms:created>
  <dcterms:modified xsi:type="dcterms:W3CDTF">2020-07-24T17:45:00Z</dcterms:modified>
</cp:coreProperties>
</file>