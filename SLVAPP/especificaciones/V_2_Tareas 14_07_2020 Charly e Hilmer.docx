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0861" w14:paraId="75E7E6DB" w14:textId="77777777" w:rsidTr="00CC43BE">
        <w:tc>
          <w:tcPr>
            <w:tcW w:w="4247" w:type="dxa"/>
          </w:tcPr>
          <w:p w14:paraId="5483C959" w14:textId="77777777" w:rsidR="00C80861" w:rsidRDefault="00555CF7" w:rsidP="00CC43BE">
            <w:r>
              <w:t xml:space="preserve">Charly e </w:t>
            </w:r>
            <w:r w:rsidR="00C80861">
              <w:t>Hilmer Campos</w:t>
            </w:r>
          </w:p>
        </w:tc>
        <w:tc>
          <w:tcPr>
            <w:tcW w:w="4247" w:type="dxa"/>
          </w:tcPr>
          <w:p w14:paraId="5ED03E03" w14:textId="77777777" w:rsidR="00C80861" w:rsidRDefault="00C80861" w:rsidP="00555CF7">
            <w:r>
              <w:t>1</w:t>
            </w:r>
            <w:r w:rsidR="00555CF7">
              <w:t>4</w:t>
            </w:r>
            <w:r>
              <w:t>/07/2020</w:t>
            </w:r>
          </w:p>
        </w:tc>
      </w:tr>
    </w:tbl>
    <w:p w14:paraId="5C9063BB" w14:textId="77777777" w:rsidR="00C80861" w:rsidRDefault="00C80861" w:rsidP="00C80861"/>
    <w:p w14:paraId="2A4EE6A9" w14:textId="77777777" w:rsidR="00555CF7" w:rsidRDefault="00555CF7" w:rsidP="003D6386">
      <w:pPr>
        <w:pStyle w:val="Prrafodelista"/>
        <w:numPr>
          <w:ilvl w:val="0"/>
          <w:numId w:val="4"/>
        </w:numPr>
      </w:pPr>
      <w:commentRangeStart w:id="0"/>
      <w:r>
        <w:t>Panel de Control “</w:t>
      </w:r>
      <w:commentRangeEnd w:id="0"/>
      <w:r w:rsidR="00207372">
        <w:rPr>
          <w:rStyle w:val="Refdecomentario"/>
        </w:rPr>
        <w:commentReference w:id="0"/>
      </w:r>
      <w:r>
        <w:t xml:space="preserve">Control de Remitos” </w:t>
      </w:r>
    </w:p>
    <w:p w14:paraId="2FF3A030" w14:textId="77777777" w:rsidR="00C80861" w:rsidRDefault="002C2706" w:rsidP="00555CF7">
      <w:pPr>
        <w:pStyle w:val="Prrafodelista"/>
      </w:pPr>
      <w:r>
        <w:t>Debe buscar por fecha y/o Consolidado Pedido o Consolidado Comisionista</w:t>
      </w:r>
    </w:p>
    <w:p w14:paraId="30550D28" w14:textId="2CA0EB9C" w:rsidR="00B3055E" w:rsidRDefault="00C80861" w:rsidP="00C80861">
      <w:pPr>
        <w:pStyle w:val="Prrafodelista"/>
      </w:pPr>
      <w:r>
        <w:t xml:space="preserve"> </w:t>
      </w:r>
      <w:del w:id="1" w:author="Leticia Mendez Vargas" w:date="2020-07-14T14:42:00Z">
        <w:r w:rsidR="002C2706" w:rsidDel="00045890">
          <w:object w:dxaOrig="11178" w:dyaOrig="3796" w14:anchorId="3BA3E9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1.75pt;height:150pt" o:ole="">
              <v:imagedata r:id="rId8" o:title=""/>
            </v:shape>
            <o:OLEObject Type="Embed" ProgID="Visio.Drawing.11" ShapeID="_x0000_i1025" DrawAspect="Content" ObjectID="_1656400221" r:id="rId9"/>
          </w:object>
        </w:r>
      </w:del>
      <w:ins w:id="2" w:author="Leticia Mendez Vargas" w:date="2020-07-14T14:42:00Z">
        <w:r w:rsidR="00045890">
          <w:object w:dxaOrig="11178" w:dyaOrig="3796" w14:anchorId="201EFED6">
            <v:shape id="_x0000_i1026" type="#_x0000_t75" style="width:441.75pt;height:150pt" o:ole="">
              <v:imagedata r:id="rId10" o:title=""/>
            </v:shape>
            <o:OLEObject Type="Embed" ProgID="Visio.Drawing.11" ShapeID="_x0000_i1026" DrawAspect="Content" ObjectID="_1656400222" r:id="rId11"/>
          </w:object>
        </w:r>
      </w:ins>
    </w:p>
    <w:p w14:paraId="49E68874" w14:textId="77777777" w:rsidR="002C2706" w:rsidRDefault="002C2706" w:rsidP="00C80861">
      <w:pPr>
        <w:pStyle w:val="Prrafodelista"/>
      </w:pPr>
      <w:r>
        <w:t>La fecha, es la fecha del consolidado pedido o del consolidado comisionista</w:t>
      </w:r>
    </w:p>
    <w:p w14:paraId="2C0DAA93" w14:textId="77777777" w:rsidR="00C80861" w:rsidRDefault="002C2706" w:rsidP="00C80861">
      <w:pPr>
        <w:pStyle w:val="Prrafodelista"/>
      </w:pPr>
      <w:r>
        <w:t xml:space="preserve">Si es consolidado Comisionista, debe devolver la razón social del </w:t>
      </w:r>
      <w:proofErr w:type="spellStart"/>
      <w:r>
        <w:t>Comi</w:t>
      </w:r>
      <w:proofErr w:type="spellEnd"/>
      <w:r>
        <w:t>, sino, esa columna devolver en “-</w:t>
      </w:r>
      <w:proofErr w:type="gramStart"/>
      <w:r>
        <w:t>“ y</w:t>
      </w:r>
      <w:proofErr w:type="gramEnd"/>
      <w:r>
        <w:t xml:space="preserve"> devolver la razón social del cliente.</w:t>
      </w:r>
    </w:p>
    <w:p w14:paraId="23559A7A" w14:textId="77777777" w:rsidR="002C2706" w:rsidRDefault="002C2706" w:rsidP="00C80861">
      <w:pPr>
        <w:pStyle w:val="Prrafodelista"/>
      </w:pPr>
      <w:r>
        <w:t>En la columna estado control:</w:t>
      </w:r>
    </w:p>
    <w:p w14:paraId="26140254" w14:textId="77777777" w:rsidR="002C2706" w:rsidRDefault="002C2706" w:rsidP="002C2706">
      <w:pPr>
        <w:pStyle w:val="Prrafodelista"/>
        <w:numPr>
          <w:ilvl w:val="0"/>
          <w:numId w:val="6"/>
        </w:numPr>
      </w:pPr>
      <w:r>
        <w:t xml:space="preserve">Si todos los remitos del consolidado pedido o consolidado </w:t>
      </w:r>
      <w:proofErr w:type="spellStart"/>
      <w:r>
        <w:t>comi</w:t>
      </w:r>
      <w:proofErr w:type="spellEnd"/>
      <w:r>
        <w:t xml:space="preserve"> están controlados, el estado es “Controlado”, </w:t>
      </w:r>
    </w:p>
    <w:p w14:paraId="68AA1958" w14:textId="77777777" w:rsidR="002C2706" w:rsidRDefault="002C2706" w:rsidP="002C2706">
      <w:pPr>
        <w:pStyle w:val="Prrafodelista"/>
        <w:numPr>
          <w:ilvl w:val="0"/>
          <w:numId w:val="6"/>
        </w:numPr>
      </w:pPr>
      <w:r>
        <w:t xml:space="preserve">Si ninguno de los remitos </w:t>
      </w:r>
      <w:r w:rsidR="00F93E76">
        <w:t>está</w:t>
      </w:r>
      <w:r>
        <w:t xml:space="preserve"> controlado, el estado mostrará “Sin Control”</w:t>
      </w:r>
    </w:p>
    <w:p w14:paraId="609B3416" w14:textId="77777777" w:rsidR="002C2706" w:rsidRDefault="002C2706" w:rsidP="002C2706">
      <w:pPr>
        <w:pStyle w:val="Prrafodelista"/>
        <w:numPr>
          <w:ilvl w:val="0"/>
          <w:numId w:val="6"/>
        </w:numPr>
        <w:rPr>
          <w:ins w:id="3" w:author="Leticia Mendez Vargas" w:date="2020-07-14T14:42:00Z"/>
        </w:rPr>
      </w:pPr>
      <w:r>
        <w:t>Si tiene algunos remitos controlados (no todos), el estado mostrará “Control Parcial”</w:t>
      </w:r>
    </w:p>
    <w:p w14:paraId="347B7E50" w14:textId="7B3DA9E0" w:rsidR="00045890" w:rsidRDefault="00045890" w:rsidP="002C2706">
      <w:pPr>
        <w:pStyle w:val="Prrafodelista"/>
        <w:numPr>
          <w:ilvl w:val="0"/>
          <w:numId w:val="6"/>
        </w:numPr>
      </w:pPr>
      <w:ins w:id="4" w:author="Leticia Mendez Vargas" w:date="2020-07-14T14:42:00Z">
        <w:r>
          <w:t>Si la cantidad de remitos es “0”, el icono de detalle no aparecerá y estará bloqueado el botón.</w:t>
        </w:r>
      </w:ins>
    </w:p>
    <w:p w14:paraId="3D2A1825" w14:textId="77777777" w:rsidR="00C80861" w:rsidRDefault="00C80861" w:rsidP="00C80861">
      <w:pPr>
        <w:pStyle w:val="Prrafodelista"/>
      </w:pPr>
    </w:p>
    <w:p w14:paraId="12ED095A" w14:textId="77777777" w:rsidR="002C2706" w:rsidRDefault="00F93E76" w:rsidP="00C80861">
      <w:pPr>
        <w:pStyle w:val="Prrafodelista"/>
      </w:pPr>
      <w:r>
        <w:t>L</w:t>
      </w:r>
      <w:r w:rsidR="002C2706">
        <w:t xml:space="preserve">a </w:t>
      </w:r>
      <w:r>
        <w:t>columna “</w:t>
      </w:r>
      <w:commentRangeStart w:id="5"/>
      <w:r>
        <w:t>Detalle”</w:t>
      </w:r>
      <w:commentRangeEnd w:id="5"/>
      <w:r w:rsidR="002B2D72">
        <w:rPr>
          <w:rStyle w:val="Refdecomentario"/>
        </w:rPr>
        <w:commentReference w:id="5"/>
      </w:r>
      <w:r>
        <w:t>, abrirá el detalle de los remitos que tiene ese consolidado.</w:t>
      </w:r>
    </w:p>
    <w:p w14:paraId="2A8C873B" w14:textId="77777777" w:rsidR="00B3055E" w:rsidRDefault="00B3055E" w:rsidP="00C80861">
      <w:pPr>
        <w:pStyle w:val="Prrafodelista"/>
      </w:pPr>
    </w:p>
    <w:p w14:paraId="6C2CAB7C" w14:textId="77777777" w:rsidR="00555CF7" w:rsidRDefault="00B3055E" w:rsidP="00C80861">
      <w:pPr>
        <w:pStyle w:val="Prrafodelista"/>
      </w:pPr>
      <w:r>
        <w:object w:dxaOrig="7613" w:dyaOrig="3084" w14:anchorId="1A3ADA77">
          <v:shape id="_x0000_i1027" type="#_x0000_t75" style="width:381.75pt;height:154.5pt" o:ole="">
            <v:imagedata r:id="rId12" o:title=""/>
          </v:shape>
          <o:OLEObject Type="Embed" ProgID="Visio.Drawing.11" ShapeID="_x0000_i1027" DrawAspect="Content" ObjectID="_1656400223" r:id="rId13"/>
        </w:object>
      </w:r>
    </w:p>
    <w:p w14:paraId="08BBB813" w14:textId="77777777" w:rsidR="00B3055E" w:rsidRDefault="00B3055E" w:rsidP="00C80861">
      <w:pPr>
        <w:pStyle w:val="Prrafodelista"/>
      </w:pPr>
    </w:p>
    <w:p w14:paraId="2491667A" w14:textId="77777777" w:rsidR="00F93E76" w:rsidRDefault="00F93E76" w:rsidP="00C80861">
      <w:pPr>
        <w:pStyle w:val="Prrafodelista"/>
      </w:pPr>
      <w:r>
        <w:t>En la cabecera, debe especificar si es Pedido o Consolidado Comisionista</w:t>
      </w:r>
      <w:r w:rsidR="00A47E57">
        <w:t xml:space="preserve"> y el </w:t>
      </w:r>
      <w:proofErr w:type="spellStart"/>
      <w:r w:rsidR="00A47E57">
        <w:t>nro</w:t>
      </w:r>
      <w:proofErr w:type="spellEnd"/>
      <w:r w:rsidR="00A47E57">
        <w:t xml:space="preserve"> del consolidado.</w:t>
      </w:r>
    </w:p>
    <w:p w14:paraId="79152B49" w14:textId="77777777" w:rsidR="00A47E57" w:rsidRDefault="00A47E57" w:rsidP="00C80861">
      <w:pPr>
        <w:pStyle w:val="Prrafodelista"/>
      </w:pPr>
      <w:r>
        <w:t>Si el remito está en estado controlado, debe mostrar si tuvo errores o no, sino “-“</w:t>
      </w:r>
    </w:p>
    <w:p w14:paraId="3C2A8EF9" w14:textId="77777777" w:rsidR="00A47E57" w:rsidRDefault="00A47E57" w:rsidP="00C80861">
      <w:pPr>
        <w:pStyle w:val="Prrafodelista"/>
      </w:pPr>
      <w:r>
        <w:t xml:space="preserve">Si el remito tuvo errores, mostrar </w:t>
      </w:r>
      <w:r w:rsidR="000868C1">
        <w:t>la fila en</w:t>
      </w:r>
      <w:r>
        <w:t xml:space="preserve"> Rojo.</w:t>
      </w:r>
    </w:p>
    <w:p w14:paraId="47BBBF3F" w14:textId="77777777" w:rsidR="00F93E76" w:rsidRDefault="00F93E76" w:rsidP="00C80861">
      <w:pPr>
        <w:pStyle w:val="Prrafodelista"/>
      </w:pPr>
    </w:p>
    <w:p w14:paraId="08A4B718" w14:textId="77777777" w:rsidR="00F93E76" w:rsidRDefault="00F93E76" w:rsidP="00C80861">
      <w:pPr>
        <w:pStyle w:val="Prrafodelista"/>
      </w:pPr>
    </w:p>
    <w:p w14:paraId="3210DA14" w14:textId="77777777" w:rsidR="00B3055E" w:rsidRDefault="00B3055E" w:rsidP="00C80861">
      <w:pPr>
        <w:pStyle w:val="Prrafodelista"/>
      </w:pPr>
    </w:p>
    <w:p w14:paraId="4B8AFA3F" w14:textId="77777777" w:rsidR="00B3055E" w:rsidRDefault="00B3055E" w:rsidP="00C80861">
      <w:pPr>
        <w:pStyle w:val="Prrafodelista"/>
      </w:pPr>
    </w:p>
    <w:p w14:paraId="2DAF1995" w14:textId="77777777" w:rsidR="00B3055E" w:rsidRDefault="00B3055E" w:rsidP="00C80861">
      <w:pPr>
        <w:pStyle w:val="Prrafodelista"/>
      </w:pPr>
    </w:p>
    <w:p w14:paraId="317522AD" w14:textId="77777777" w:rsidR="00B3055E" w:rsidRDefault="00B3055E" w:rsidP="00C80861">
      <w:pPr>
        <w:pStyle w:val="Prrafodelista"/>
      </w:pPr>
    </w:p>
    <w:p w14:paraId="75C00D81" w14:textId="77777777" w:rsidR="00B3055E" w:rsidRDefault="00B3055E" w:rsidP="00C80861">
      <w:pPr>
        <w:pStyle w:val="Prrafodelista"/>
      </w:pPr>
    </w:p>
    <w:p w14:paraId="63D2F2B7" w14:textId="77777777" w:rsidR="00B3055E" w:rsidRDefault="00B3055E" w:rsidP="00C80861">
      <w:pPr>
        <w:pStyle w:val="Prrafodelista"/>
      </w:pPr>
    </w:p>
    <w:p w14:paraId="2EB64334" w14:textId="77777777" w:rsidR="00B3055E" w:rsidRDefault="00B3055E" w:rsidP="00C80861">
      <w:pPr>
        <w:pStyle w:val="Prrafodelista"/>
      </w:pPr>
    </w:p>
    <w:p w14:paraId="213CEADF" w14:textId="77777777" w:rsidR="00B3055E" w:rsidRDefault="00B3055E" w:rsidP="00C80861">
      <w:pPr>
        <w:pStyle w:val="Prrafodelista"/>
      </w:pPr>
    </w:p>
    <w:p w14:paraId="390B43B4" w14:textId="77777777" w:rsidR="00B3055E" w:rsidRDefault="00B3055E" w:rsidP="00C80861">
      <w:pPr>
        <w:pStyle w:val="Prrafodelista"/>
      </w:pPr>
    </w:p>
    <w:p w14:paraId="0031304E" w14:textId="77777777" w:rsidR="00B3055E" w:rsidRDefault="00B3055E" w:rsidP="00C80861">
      <w:pPr>
        <w:pStyle w:val="Prrafodelista"/>
      </w:pPr>
    </w:p>
    <w:p w14:paraId="7A16C0A0" w14:textId="77777777" w:rsidR="00B3055E" w:rsidRDefault="00B3055E" w:rsidP="00C80861">
      <w:pPr>
        <w:pStyle w:val="Prrafodelista"/>
      </w:pPr>
    </w:p>
    <w:p w14:paraId="55E8C558" w14:textId="77777777" w:rsidR="00B3055E" w:rsidRDefault="00B3055E" w:rsidP="00C80861">
      <w:pPr>
        <w:pStyle w:val="Prrafodelista"/>
      </w:pPr>
    </w:p>
    <w:p w14:paraId="5DE79590" w14:textId="77777777" w:rsidR="00B3055E" w:rsidRDefault="00B3055E" w:rsidP="00C80861">
      <w:pPr>
        <w:pStyle w:val="Prrafodelista"/>
      </w:pPr>
    </w:p>
    <w:p w14:paraId="186191ED" w14:textId="77777777" w:rsidR="00B3055E" w:rsidRDefault="00B3055E" w:rsidP="00C80861">
      <w:pPr>
        <w:pStyle w:val="Prrafodelista"/>
      </w:pPr>
    </w:p>
    <w:p w14:paraId="7227F80D" w14:textId="77777777" w:rsidR="00B3055E" w:rsidRDefault="00B3055E" w:rsidP="00C80861">
      <w:pPr>
        <w:pStyle w:val="Prrafodelista"/>
      </w:pPr>
    </w:p>
    <w:p w14:paraId="02640B74" w14:textId="77777777" w:rsidR="00B3055E" w:rsidRDefault="00B3055E" w:rsidP="00C80861">
      <w:pPr>
        <w:pStyle w:val="Prrafodelista"/>
      </w:pPr>
    </w:p>
    <w:p w14:paraId="53181703" w14:textId="77777777" w:rsidR="00B3055E" w:rsidRDefault="00B3055E" w:rsidP="00C80861">
      <w:pPr>
        <w:pStyle w:val="Prrafodelista"/>
      </w:pPr>
    </w:p>
    <w:p w14:paraId="5E37BEEF" w14:textId="77777777" w:rsidR="00C80861" w:rsidRDefault="001A67F4" w:rsidP="00555CF7">
      <w:pPr>
        <w:pStyle w:val="Prrafodelista"/>
        <w:numPr>
          <w:ilvl w:val="0"/>
          <w:numId w:val="4"/>
        </w:numPr>
      </w:pPr>
      <w:r>
        <w:t xml:space="preserve">Reporte </w:t>
      </w:r>
      <w:commentRangeStart w:id="6"/>
      <w:r w:rsidR="00B3055E">
        <w:t>Artículos</w:t>
      </w:r>
      <w:r>
        <w:t xml:space="preserve"> con error</w:t>
      </w:r>
      <w:r w:rsidR="00F42155">
        <w:t xml:space="preserve"> </w:t>
      </w:r>
      <w:commentRangeEnd w:id="6"/>
      <w:r w:rsidR="00DB1018">
        <w:rPr>
          <w:rStyle w:val="Refdecomentario"/>
        </w:rPr>
        <w:commentReference w:id="6"/>
      </w:r>
      <w:r w:rsidR="00F42155">
        <w:t>Comisionista</w:t>
      </w:r>
    </w:p>
    <w:p w14:paraId="1BA4B66F" w14:textId="44C6C35D" w:rsidR="001A67F4" w:rsidRDefault="000868C1" w:rsidP="001A67F4">
      <w:pPr>
        <w:pStyle w:val="Prrafodelista"/>
      </w:pPr>
      <w:del w:id="8" w:author="Leticia Mendez Vargas" w:date="2020-07-14T16:50:00Z">
        <w:r w:rsidDel="00972095">
          <w:object w:dxaOrig="6952" w:dyaOrig="6121" w14:anchorId="5EDBBB61">
            <v:shape id="_x0000_i1028" type="#_x0000_t75" style="width:347.25pt;height:306pt" o:ole="">
              <v:imagedata r:id="rId14" o:title=""/>
            </v:shape>
            <o:OLEObject Type="Embed" ProgID="Visio.Drawing.11" ShapeID="_x0000_i1028" DrawAspect="Content" ObjectID="_1656400224" r:id="rId15"/>
          </w:object>
        </w:r>
      </w:del>
      <w:ins w:id="9" w:author="Leticia Mendez Vargas" w:date="2020-07-14T16:50:00Z">
        <w:r w:rsidR="00972095">
          <w:object w:dxaOrig="7442" w:dyaOrig="5542" w14:anchorId="73FCD00F">
            <v:shape id="_x0000_i1029" type="#_x0000_t75" style="width:372pt;height:276.75pt" o:ole="">
              <v:imagedata r:id="rId16" o:title=""/>
            </v:shape>
            <o:OLEObject Type="Embed" ProgID="Visio.Drawing.11" ShapeID="_x0000_i1029" DrawAspect="Content" ObjectID="_1656400225" r:id="rId17"/>
          </w:object>
        </w:r>
      </w:ins>
    </w:p>
    <w:p w14:paraId="18F79179" w14:textId="77777777" w:rsidR="00F42155" w:rsidRDefault="00F42155" w:rsidP="001A67F4">
      <w:pPr>
        <w:pStyle w:val="Prrafodelista"/>
      </w:pPr>
    </w:p>
    <w:p w14:paraId="6C949DEE" w14:textId="77777777" w:rsidR="00B3055E" w:rsidRDefault="00B3055E" w:rsidP="001A67F4">
      <w:pPr>
        <w:pStyle w:val="Prrafodelista"/>
      </w:pPr>
      <w:r>
        <w:t>En el detalle de los artículos, mostrará:</w:t>
      </w:r>
    </w:p>
    <w:p w14:paraId="1C7B9E89" w14:textId="77777777" w:rsidR="00B3055E" w:rsidRDefault="00B3055E" w:rsidP="00B3055E">
      <w:pPr>
        <w:pStyle w:val="Prrafodelista"/>
        <w:numPr>
          <w:ilvl w:val="0"/>
          <w:numId w:val="6"/>
        </w:numPr>
      </w:pPr>
      <w:r>
        <w:t>El material que tuvo error</w:t>
      </w:r>
    </w:p>
    <w:p w14:paraId="4D7DB6F9" w14:textId="77777777" w:rsidR="00B3055E" w:rsidRDefault="00B3055E" w:rsidP="00B3055E">
      <w:pPr>
        <w:pStyle w:val="Prrafodelista"/>
        <w:numPr>
          <w:ilvl w:val="0"/>
          <w:numId w:val="6"/>
        </w:numPr>
      </w:pPr>
      <w:r>
        <w:t>La cantidad</w:t>
      </w:r>
    </w:p>
    <w:p w14:paraId="6AE15A0D" w14:textId="77777777" w:rsidR="00B3055E" w:rsidRDefault="00B3055E" w:rsidP="00B3055E">
      <w:pPr>
        <w:pStyle w:val="Prrafodelista"/>
        <w:numPr>
          <w:ilvl w:val="0"/>
          <w:numId w:val="6"/>
        </w:numPr>
        <w:rPr>
          <w:ins w:id="10" w:author="Leticia Mendez Vargas" w:date="2020-07-14T16:51:00Z"/>
        </w:rPr>
      </w:pPr>
      <w:r>
        <w:t>El remito</w:t>
      </w:r>
    </w:p>
    <w:p w14:paraId="50D32934" w14:textId="43C07886" w:rsidR="00D13988" w:rsidRDefault="00D13988" w:rsidP="00B3055E">
      <w:pPr>
        <w:pStyle w:val="Prrafodelista"/>
        <w:numPr>
          <w:ilvl w:val="0"/>
          <w:numId w:val="6"/>
        </w:numPr>
        <w:rPr>
          <w:ins w:id="11" w:author="Leticia Mendez Vargas" w:date="2020-07-14T16:51:00Z"/>
        </w:rPr>
      </w:pPr>
      <w:ins w:id="12" w:author="Leticia Mendez Vargas" w:date="2020-07-14T16:51:00Z">
        <w:r>
          <w:t xml:space="preserve">El armador (si es de distribución, mostrar </w:t>
        </w:r>
        <w:proofErr w:type="spellStart"/>
        <w:r>
          <w:t>Distrib</w:t>
        </w:r>
        <w:proofErr w:type="spellEnd"/>
        <w:r w:rsidR="00C600E4">
          <w:t>, solo en caso de reparto</w:t>
        </w:r>
        <w:r>
          <w:t>)</w:t>
        </w:r>
      </w:ins>
    </w:p>
    <w:p w14:paraId="03099A2D" w14:textId="302DAAA2" w:rsidR="00D13988" w:rsidRDefault="00D13988" w:rsidP="00B3055E">
      <w:pPr>
        <w:pStyle w:val="Prrafodelista"/>
        <w:numPr>
          <w:ilvl w:val="0"/>
          <w:numId w:val="6"/>
        </w:numPr>
      </w:pPr>
      <w:ins w:id="13" w:author="Leticia Mendez Vargas" w:date="2020-07-14T16:51:00Z">
        <w:r>
          <w:t>El Control</w:t>
        </w:r>
      </w:ins>
    </w:p>
    <w:p w14:paraId="62489EA1" w14:textId="77777777" w:rsidR="00B3055E" w:rsidRDefault="00B3055E" w:rsidP="00B3055E">
      <w:pPr>
        <w:pStyle w:val="Prrafodelista"/>
        <w:numPr>
          <w:ilvl w:val="0"/>
          <w:numId w:val="6"/>
        </w:numPr>
      </w:pPr>
      <w:r>
        <w:t xml:space="preserve">La observación (si el control no escaneo ese artículo y en el remito estaba, </w:t>
      </w:r>
      <w:r w:rsidRPr="00B3055E">
        <w:rPr>
          <w:b/>
        </w:rPr>
        <w:t>es faltante</w:t>
      </w:r>
      <w:r>
        <w:t xml:space="preserve">. Si el control escaneo un artículo que no se encuentra en el remito, </w:t>
      </w:r>
      <w:r w:rsidRPr="00B3055E">
        <w:rPr>
          <w:b/>
        </w:rPr>
        <w:t>es sobrante</w:t>
      </w:r>
      <w:r>
        <w:t>)</w:t>
      </w:r>
    </w:p>
    <w:p w14:paraId="16FA74B6" w14:textId="77777777" w:rsidR="00B3055E" w:rsidRDefault="00B3055E" w:rsidP="001A67F4">
      <w:pPr>
        <w:pStyle w:val="Prrafodelista"/>
      </w:pPr>
      <w:r>
        <w:t>Luego debe mostrar en que facturas se encuentra ese artículo, para que el usuario de control decida a quien hacerle la NC.</w:t>
      </w:r>
    </w:p>
    <w:p w14:paraId="215C2503" w14:textId="77777777" w:rsidR="00B3055E" w:rsidRDefault="00B3055E" w:rsidP="001A67F4">
      <w:pPr>
        <w:pStyle w:val="Prrafodelista"/>
      </w:pPr>
      <w:r>
        <w:t>Ojo, solo debe mostrar las facturas cuando la observación sea “faltante”, en sobrante NO.</w:t>
      </w:r>
    </w:p>
    <w:p w14:paraId="6704B516" w14:textId="77777777" w:rsidR="00F42155" w:rsidRDefault="00F42155" w:rsidP="001A67F4">
      <w:pPr>
        <w:pStyle w:val="Prrafodelista"/>
      </w:pPr>
    </w:p>
    <w:p w14:paraId="3AA3F465" w14:textId="77777777" w:rsidR="00F42155" w:rsidRDefault="000868C1" w:rsidP="00F42155">
      <w:pPr>
        <w:pStyle w:val="Prrafodelista"/>
        <w:numPr>
          <w:ilvl w:val="0"/>
          <w:numId w:val="4"/>
        </w:numPr>
      </w:pPr>
      <w:r>
        <w:t>Reporte Artículos con error Pedido Reparto</w:t>
      </w:r>
    </w:p>
    <w:p w14:paraId="3EE393A5" w14:textId="68A0C067" w:rsidR="00CF066F" w:rsidRPr="00C80861" w:rsidRDefault="00CF066F" w:rsidP="00CF066F">
      <w:pPr>
        <w:pStyle w:val="Prrafodelista"/>
      </w:pPr>
      <w:del w:id="14" w:author="Leticia Mendez Vargas" w:date="2020-07-14T16:52:00Z">
        <w:r w:rsidDel="00E22911">
          <w:object w:dxaOrig="7062" w:dyaOrig="5542" w14:anchorId="2EB06243">
            <v:shape id="_x0000_i1030" type="#_x0000_t75" style="width:353.25pt;height:276.75pt" o:ole="">
              <v:imagedata r:id="rId18" o:title=""/>
            </v:shape>
            <o:OLEObject Type="Embed" ProgID="Visio.Drawing.11" ShapeID="_x0000_i1030" DrawAspect="Content" ObjectID="_1656400226" r:id="rId19"/>
          </w:object>
        </w:r>
      </w:del>
      <w:ins w:id="15" w:author="Leticia Mendez Vargas" w:date="2020-07-14T16:52:00Z">
        <w:r w:rsidR="00E22911" w:rsidRPr="00E22911">
          <w:t xml:space="preserve"> </w:t>
        </w:r>
      </w:ins>
      <w:ins w:id="16" w:author="Leticia Mendez Vargas" w:date="2020-07-14T16:52:00Z">
        <w:r w:rsidR="00E22911">
          <w:object w:dxaOrig="7402" w:dyaOrig="5881" w14:anchorId="7481B05A">
            <v:shape id="_x0000_i1031" type="#_x0000_t75" style="width:370.5pt;height:294pt" o:ole="">
              <v:imagedata r:id="rId20" o:title=""/>
            </v:shape>
            <o:OLEObject Type="Embed" ProgID="Visio.Drawing.11" ShapeID="_x0000_i1031" DrawAspect="Content" ObjectID="_1656400227" r:id="rId21"/>
          </w:object>
        </w:r>
      </w:ins>
    </w:p>
    <w:sectPr w:rsidR="00CF066F" w:rsidRPr="00C80861" w:rsidSect="00B3055E">
      <w:pgSz w:w="12242" w:h="20163" w:code="5"/>
      <w:pgMar w:top="1134" w:right="1701" w:bottom="85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7-14T12:16:00Z" w:initials="CM">
    <w:p w14:paraId="2AFABC2E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PKG_SLV_CONTROL</w:t>
      </w:r>
    </w:p>
    <w:p w14:paraId="7011FB43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14:paraId="7CE12F46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GetPanelControl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14:paraId="65DF8D09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14:paraId="4C326ECE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p_DtDesde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5D1BB30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p_DtHasta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A06FEED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p_idcomi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196E7F73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tblslvconsolidadopedido.idconsolidadocomi%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F1C1ED7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p_idpedido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34D8038F" w14:textId="77777777" w:rsidR="00207372" w:rsidRDefault="00207372" w:rsidP="00207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tblslvconsolidadopedido.idconsolidadopedido%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5B50B23" w14:textId="77777777" w:rsidR="00207372" w:rsidRDefault="00207372" w:rsidP="00207372">
      <w:pPr>
        <w:pStyle w:val="Textocomentario"/>
        <w:rPr>
          <w:rFonts w:ascii="Courier New" w:hAnsi="Courier New" w:cs="Courier New"/>
          <w:color w:val="000080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  <w:p w14:paraId="7D7907AA" w14:textId="77777777" w:rsidR="00E51A1B" w:rsidRDefault="00E51A1B" w:rsidP="00207372">
      <w:pPr>
        <w:pStyle w:val="Textocomentario"/>
        <w:rPr>
          <w:rFonts w:ascii="Courier New" w:hAnsi="Courier New" w:cs="Courier New"/>
          <w:color w:val="000080"/>
          <w:lang w:val="en-US"/>
        </w:rPr>
      </w:pPr>
    </w:p>
    <w:p w14:paraId="27280FAD" w14:textId="77777777" w:rsidR="00E51A1B" w:rsidRPr="00E51A1B" w:rsidRDefault="00E51A1B" w:rsidP="00207372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  <w:r w:rsidRPr="00E51A1B">
        <w:rPr>
          <w:rFonts w:ascii="Arial" w:hAnsi="Arial" w:cs="Arial"/>
          <w:b/>
          <w:sz w:val="28"/>
          <w:szCs w:val="28"/>
          <w:lang w:val="es-AR"/>
        </w:rPr>
        <w:t>El cursor devuelve:</w:t>
      </w:r>
    </w:p>
    <w:p w14:paraId="3ACEF621" w14:textId="77777777" w:rsidR="00E51A1B" w:rsidRDefault="00E51A1B" w:rsidP="00207372">
      <w:pPr>
        <w:pStyle w:val="Textocomentario"/>
      </w:pPr>
    </w:p>
    <w:p w14:paraId="507F9074" w14:textId="508B3CEA" w:rsidR="00E51A1B" w:rsidRDefault="00E51A1B" w:rsidP="00E51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fechapedido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8D59B91" w14:textId="08A02872" w:rsidR="00E51A1B" w:rsidRDefault="00E51A1B" w:rsidP="00E51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Idconsopedido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5BDD2F5" w14:textId="10983CA7" w:rsidR="00E51A1B" w:rsidRDefault="00E51A1B" w:rsidP="00E51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Idconsocomi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E52CD35" w14:textId="31335868" w:rsidR="00E51A1B" w:rsidRDefault="00E51A1B" w:rsidP="00E51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cliente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99739AD" w14:textId="4CA50C6F" w:rsidR="00E51A1B" w:rsidRDefault="00E51A1B" w:rsidP="00E51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comisionista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0B8669B" w14:textId="77777777" w:rsidR="00EE4148" w:rsidRDefault="00E51A1B" w:rsidP="00E51A1B">
      <w:pPr>
        <w:pStyle w:val="Textocomentari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>Estado</w:t>
      </w:r>
      <w:r w:rsidR="00EE4148"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5E0D5C8A" w14:textId="0C6000EE" w:rsidR="00E51A1B" w:rsidRDefault="00EE4148" w:rsidP="00E51A1B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>cantremito</w:t>
      </w:r>
      <w:r w:rsidR="00E51A1B">
        <w:rPr>
          <w:rFonts w:ascii="Courier New" w:hAnsi="Courier New" w:cs="Courier New"/>
          <w:color w:val="000080"/>
          <w:highlight w:val="white"/>
          <w:lang w:val="en-US"/>
        </w:rPr>
        <w:t xml:space="preserve">  </w:t>
      </w:r>
    </w:p>
  </w:comment>
  <w:comment w:id="5" w:author="Charles Maldonado" w:date="2020-07-14T14:50:00Z" w:initials="CM">
    <w:p w14:paraId="70FB4BCE" w14:textId="2A7AFD59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PKG_SLV_CONTROL</w:t>
      </w:r>
    </w:p>
    <w:p w14:paraId="73980815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14:paraId="73AF48C4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GetDetalleControl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347CFF55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B561294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p_idcomi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14:paraId="48A3660B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14391D2" w14:textId="40138A0A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tblslvconsolidadopedido.idconsolidadocomi%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F8E879E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p_idpedido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14:paraId="483E0AD1" w14:textId="59F58726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tblslvconsolidadopedido.idconsolidadopedido%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F31D290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p_Cabezera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A5C1D78" w14:textId="77777777" w:rsidR="002B2D72" w:rsidRDefault="002B2D72" w:rsidP="002B2D72">
      <w:pPr>
        <w:pStyle w:val="Textocomentario"/>
        <w:rPr>
          <w:rFonts w:ascii="Courier New" w:hAnsi="Courier New" w:cs="Courier New"/>
          <w:color w:val="000080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  <w:p w14:paraId="7AE36A45" w14:textId="77777777" w:rsidR="002B2D72" w:rsidRDefault="002B2D72" w:rsidP="002B2D72">
      <w:pPr>
        <w:pStyle w:val="Textocomentario"/>
        <w:rPr>
          <w:rFonts w:ascii="Courier New" w:hAnsi="Courier New" w:cs="Courier New"/>
          <w:color w:val="000080"/>
          <w:lang w:val="en-US"/>
        </w:rPr>
      </w:pPr>
    </w:p>
    <w:p w14:paraId="6954A936" w14:textId="5CABAAE9" w:rsidR="002B2D72" w:rsidRDefault="002B2D72" w:rsidP="002B2D72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 xml:space="preserve">por favor enviar 0 en el P_ID que no corresponda </w:t>
      </w:r>
    </w:p>
    <w:p w14:paraId="2E9BD02E" w14:textId="77777777" w:rsidR="002B2D72" w:rsidRDefault="002B2D72" w:rsidP="002B2D72">
      <w:pPr>
        <w:pStyle w:val="Textocomentario"/>
        <w:rPr>
          <w:rFonts w:ascii="Courier New" w:hAnsi="Courier New" w:cs="Courier New"/>
          <w:color w:val="000080"/>
          <w:highlight w:val="white"/>
          <w:lang w:val="es-AR"/>
        </w:rPr>
      </w:pP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</w:t>
      </w:r>
      <w:proofErr w:type="spellStart"/>
      <w:r w:rsidRPr="002B2D72">
        <w:rPr>
          <w:rFonts w:ascii="Courier New" w:hAnsi="Courier New" w:cs="Courier New"/>
          <w:color w:val="000080"/>
          <w:highlight w:val="white"/>
          <w:lang w:val="es-AR"/>
        </w:rPr>
        <w:t>Cabezera</w:t>
      </w:r>
      <w:proofErr w:type="spellEnd"/>
      <w:proofErr w:type="gramEnd"/>
      <w:r w:rsidRPr="002B2D72">
        <w:rPr>
          <w:rFonts w:ascii="Courier New" w:hAnsi="Courier New" w:cs="Courier New"/>
          <w:color w:val="000080"/>
          <w:highlight w:val="white"/>
          <w:lang w:val="es-AR"/>
        </w:rPr>
        <w:t xml:space="preserve">   devuelve el título del reporte  </w:t>
      </w:r>
    </w:p>
    <w:p w14:paraId="6FEC70AE" w14:textId="2A8E35AD" w:rsidR="002B2D72" w:rsidRPr="002B2D72" w:rsidRDefault="002B2D72" w:rsidP="002B2D72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  <w:r w:rsidRPr="002B2D72">
        <w:rPr>
          <w:rFonts w:ascii="Courier New" w:hAnsi="Courier New" w:cs="Courier New"/>
          <w:color w:val="000080"/>
          <w:highlight w:val="white"/>
          <w:lang w:val="es-AR"/>
        </w:rPr>
        <w:t xml:space="preserve">  </w:t>
      </w:r>
    </w:p>
    <w:p w14:paraId="04707567" w14:textId="77777777" w:rsidR="002B2D72" w:rsidRDefault="002B2D72" w:rsidP="002B2D72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  <w:r w:rsidRPr="00E51A1B">
        <w:rPr>
          <w:rFonts w:ascii="Arial" w:hAnsi="Arial" w:cs="Arial"/>
          <w:b/>
          <w:sz w:val="28"/>
          <w:szCs w:val="28"/>
          <w:lang w:val="es-AR"/>
        </w:rPr>
        <w:t>El cursor devuelve:</w:t>
      </w:r>
    </w:p>
    <w:p w14:paraId="45755DAD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idremito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8117354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nrocarreta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C26F8A0" w14:textId="77777777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estado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8CABAE4" w14:textId="5422EB9F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Armador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AB62075" w14:textId="25ADF9C9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Personacontrol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>,</w:t>
      </w:r>
    </w:p>
    <w:p w14:paraId="1E544C38" w14:textId="54DE81B3" w:rsidR="002B2D72" w:rsidRDefault="002B2D72" w:rsidP="002B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errores</w:t>
      </w:r>
    </w:p>
    <w:p w14:paraId="3B4E92F9" w14:textId="77777777" w:rsidR="002B2D72" w:rsidRDefault="002B2D72" w:rsidP="002B2D72">
      <w:pPr>
        <w:pStyle w:val="Textocomentario"/>
        <w:rPr>
          <w:rFonts w:ascii="Courier New" w:hAnsi="Courier New" w:cs="Courier New"/>
          <w:color w:val="000080"/>
          <w:lang w:val="en-US"/>
        </w:rPr>
      </w:pPr>
    </w:p>
    <w:p w14:paraId="250A9211" w14:textId="0567A19A" w:rsidR="002B2D72" w:rsidRDefault="002B2D72" w:rsidP="002B2D72">
      <w:pPr>
        <w:pStyle w:val="Textocomentario"/>
      </w:pPr>
    </w:p>
  </w:comment>
  <w:comment w:id="6" w:author="Charles Maldonado" w:date="2020-07-16T10:19:00Z" w:initials="CM">
    <w:p w14:paraId="4B04E077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PKG_SLV_CONTROL</w:t>
      </w:r>
    </w:p>
    <w:p w14:paraId="152410B9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14:paraId="46107FC5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GetArticulosControl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36209824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52F483B" w14:textId="020287CE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p_idcomi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tblslvconsolidadopedido.idconsolidadocomi%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1F2E85F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p_idpedido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tblslvconsolidadopedido.idconsolidadopedido%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EC95A15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p_CursorCab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CURSOR_TYPE,</w:t>
      </w:r>
    </w:p>
    <w:p w14:paraId="3A3B8F44" w14:textId="2D919BBD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CURSOR_TYPE)</w:t>
      </w:r>
    </w:p>
    <w:p w14:paraId="2AC65D43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lang w:val="en-US"/>
        </w:rPr>
      </w:pPr>
    </w:p>
    <w:p w14:paraId="19F3EC76" w14:textId="77777777" w:rsidR="00DB1018" w:rsidRDefault="00DB1018" w:rsidP="00DB1018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 xml:space="preserve">por favor enviar 0 en el P_ID que no corresponda </w:t>
      </w:r>
    </w:p>
    <w:p w14:paraId="16F49C9F" w14:textId="77777777" w:rsidR="00DB1018" w:rsidRDefault="00DB1018" w:rsidP="00DB1018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</w:p>
    <w:p w14:paraId="3DBD280D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p_CursorCab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18A637B2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54D3CBB9" w14:textId="569199CE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idconsolidado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C3B5A70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dtinsert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394EEF2" w14:textId="6C09598B" w:rsidR="00DB1018" w:rsidRDefault="00DB1018" w:rsidP="00DB1018">
      <w:pPr>
        <w:pStyle w:val="Textocomentario"/>
        <w:rPr>
          <w:rFonts w:ascii="Courier New" w:hAnsi="Courier New" w:cs="Courier New"/>
          <w:color w:val="000080"/>
          <w:lang w:val="es-AR"/>
        </w:rPr>
      </w:pP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cliente</w:t>
      </w:r>
      <w:proofErr w:type="spellEnd"/>
      <w:proofErr w:type="gramEnd"/>
      <w:r w:rsidRPr="002B2D72">
        <w:rPr>
          <w:rFonts w:ascii="Courier New" w:hAnsi="Courier New" w:cs="Courier New"/>
          <w:color w:val="000080"/>
          <w:highlight w:val="white"/>
          <w:lang w:val="es-AR"/>
        </w:rPr>
        <w:t xml:space="preserve">  </w:t>
      </w:r>
    </w:p>
    <w:p w14:paraId="41294BF7" w14:textId="77777777" w:rsidR="00DB1018" w:rsidRPr="002B2D72" w:rsidRDefault="00DB1018" w:rsidP="00DB1018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  <w:bookmarkStart w:id="7" w:name="_GoBack"/>
      <w:bookmarkEnd w:id="7"/>
    </w:p>
    <w:p w14:paraId="039F5917" w14:textId="77777777" w:rsidR="00DB1018" w:rsidRDefault="00DB1018" w:rsidP="00DB1018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  <w:r w:rsidRPr="00E51A1B">
        <w:rPr>
          <w:rFonts w:ascii="Arial" w:hAnsi="Arial" w:cs="Arial"/>
          <w:b/>
          <w:sz w:val="28"/>
          <w:szCs w:val="28"/>
          <w:lang w:val="es-AR"/>
        </w:rPr>
        <w:t>El cursor devuelve:</w:t>
      </w:r>
    </w:p>
    <w:p w14:paraId="46F55346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Articulo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C888B3B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Cantidad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D52385E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idremito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6493122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Armador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0EECE08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personacontrol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462B2DD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observacion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974BDB3" w14:textId="77777777" w:rsidR="00DB1018" w:rsidRDefault="00DB1018" w:rsidP="00DB1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C11851F" w14:textId="4E9E532B" w:rsidR="00DB1018" w:rsidRDefault="00DB1018" w:rsidP="00DB1018">
      <w:pPr>
        <w:pStyle w:val="Textocomentario"/>
      </w:pP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Facturas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0D5C8A" w15:done="0"/>
  <w15:commentEx w15:paraId="250A9211" w15:done="0"/>
  <w15:commentEx w15:paraId="2C1185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B3F30"/>
    <w:multiLevelType w:val="multilevel"/>
    <w:tmpl w:val="9CEEF0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C724D6"/>
    <w:multiLevelType w:val="multilevel"/>
    <w:tmpl w:val="C10A2D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6C7664"/>
    <w:multiLevelType w:val="hybridMultilevel"/>
    <w:tmpl w:val="F69C51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3CF2"/>
    <w:multiLevelType w:val="multilevel"/>
    <w:tmpl w:val="879260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542577"/>
    <w:multiLevelType w:val="hybridMultilevel"/>
    <w:tmpl w:val="A8462616"/>
    <w:lvl w:ilvl="0" w:tplc="BB788CE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B57BF"/>
    <w:multiLevelType w:val="hybridMultilevel"/>
    <w:tmpl w:val="D7EAB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  <w15:person w15:author="Leticia Mendez Vargas">
    <w15:presenceInfo w15:providerId="AD" w15:userId="S-1-5-21-1872706884-2307985347-2712390511-6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54"/>
    <w:rsid w:val="00045890"/>
    <w:rsid w:val="00051BB7"/>
    <w:rsid w:val="000868C1"/>
    <w:rsid w:val="000F0A11"/>
    <w:rsid w:val="001076DF"/>
    <w:rsid w:val="001A67F4"/>
    <w:rsid w:val="00207372"/>
    <w:rsid w:val="00270106"/>
    <w:rsid w:val="002B2D72"/>
    <w:rsid w:val="002C2706"/>
    <w:rsid w:val="003F4F20"/>
    <w:rsid w:val="00404B90"/>
    <w:rsid w:val="004128EB"/>
    <w:rsid w:val="004C4B63"/>
    <w:rsid w:val="004D3CD1"/>
    <w:rsid w:val="00555CF7"/>
    <w:rsid w:val="005C0A7C"/>
    <w:rsid w:val="005C59F7"/>
    <w:rsid w:val="00754E66"/>
    <w:rsid w:val="008338FB"/>
    <w:rsid w:val="008A2554"/>
    <w:rsid w:val="008F304C"/>
    <w:rsid w:val="00963877"/>
    <w:rsid w:val="00972095"/>
    <w:rsid w:val="009921D8"/>
    <w:rsid w:val="009A67BB"/>
    <w:rsid w:val="00A47E57"/>
    <w:rsid w:val="00AC79BF"/>
    <w:rsid w:val="00B3055E"/>
    <w:rsid w:val="00BB2AF5"/>
    <w:rsid w:val="00BD5BE7"/>
    <w:rsid w:val="00C600E4"/>
    <w:rsid w:val="00C80861"/>
    <w:rsid w:val="00CF066F"/>
    <w:rsid w:val="00D13988"/>
    <w:rsid w:val="00DB1018"/>
    <w:rsid w:val="00E22911"/>
    <w:rsid w:val="00E51A1B"/>
    <w:rsid w:val="00E556C2"/>
    <w:rsid w:val="00EB32D1"/>
    <w:rsid w:val="00EE4148"/>
    <w:rsid w:val="00F42155"/>
    <w:rsid w:val="00F42B48"/>
    <w:rsid w:val="00F93E76"/>
    <w:rsid w:val="00FC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7F76"/>
  <w15:docId w15:val="{8E2DBCF0-CB91-43FA-8233-CFFA3020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SV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A00D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C80861"/>
    <w:pPr>
      <w:spacing w:after="0" w:line="240" w:lineRule="auto"/>
    </w:pPr>
    <w:rPr>
      <w:rFonts w:asciiTheme="minorHAnsi" w:eastAsiaTheme="minorHAnsi" w:hAnsiTheme="minorHAnsi" w:cstheme="minorBid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073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73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73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73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737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7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3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microsoft.com/office/2011/relationships/people" Target="peop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Q3Z1Vsgbdhw50w7KKfOuuT6Sw==">AMUW2mUgv/FsGQGIKEAsblNVHumoKYQmZsCl2CSPb2s7doUO7EdoGAgPXwmuZlZD/51pBY01RujTqsqL/Tq8g0GppHnGyTlkj4aEYBn4zk3yxiNxus2jeDmG2/HmNX66FOzTiL8lJhMn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SofiaCampos2010v2@outlook.com</dc:creator>
  <cp:lastModifiedBy>Charles Maldonado</cp:lastModifiedBy>
  <cp:revision>3</cp:revision>
  <dcterms:created xsi:type="dcterms:W3CDTF">2020-07-14T19:57:00Z</dcterms:created>
  <dcterms:modified xsi:type="dcterms:W3CDTF">2020-07-16T13:24:00Z</dcterms:modified>
</cp:coreProperties>
</file>