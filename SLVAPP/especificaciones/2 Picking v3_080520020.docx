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C3ACD" w14:textId="77777777" w:rsidR="008101D3" w:rsidRPr="003E5BF7" w:rsidRDefault="00913678" w:rsidP="00772374">
      <w:pPr>
        <w:pStyle w:val="Ttulo1"/>
        <w:jc w:val="center"/>
      </w:pPr>
      <w:r>
        <w:t>ESPECIFICACIONES</w:t>
      </w:r>
      <w:r w:rsidR="003E5BF7" w:rsidRPr="003E5BF7">
        <w:t xml:space="preserve"> DE DESARROLLO</w:t>
      </w:r>
    </w:p>
    <w:p w14:paraId="1438CB94" w14:textId="77777777" w:rsidR="003E5BF7" w:rsidRPr="003E5BF7" w:rsidRDefault="003E5BF7" w:rsidP="00772374">
      <w:pPr>
        <w:pStyle w:val="Citadestacada"/>
        <w:ind w:left="0"/>
      </w:pPr>
      <w:r w:rsidRPr="003E5BF7">
        <w:t>Etapa 1. Consolidado Multicanal</w:t>
      </w:r>
    </w:p>
    <w:p w14:paraId="61E69F0A" w14:textId="77777777" w:rsidR="006F15DE" w:rsidRPr="00C62250" w:rsidRDefault="006F15DE" w:rsidP="006F15DE">
      <w:pPr>
        <w:pStyle w:val="Prrafodelista"/>
        <w:ind w:left="1080"/>
      </w:pPr>
    </w:p>
    <w:p w14:paraId="67703E43" w14:textId="77777777" w:rsidR="00717001" w:rsidRPr="00C97C8B" w:rsidRDefault="003E5BF7" w:rsidP="00C97C8B">
      <w:pPr>
        <w:pStyle w:val="Prrafodelista"/>
        <w:numPr>
          <w:ilvl w:val="0"/>
          <w:numId w:val="1"/>
        </w:numPr>
        <w:rPr>
          <w:highlight w:val="cyan"/>
        </w:rPr>
      </w:pPr>
      <w:r w:rsidRPr="00772AB3">
        <w:rPr>
          <w:highlight w:val="cyan"/>
        </w:rPr>
        <w:t>Escaneo de artículos</w:t>
      </w:r>
    </w:p>
    <w:p w14:paraId="5811854D" w14:textId="77777777" w:rsidR="00717001" w:rsidRDefault="00754C60" w:rsidP="00717001">
      <w:pPr>
        <w:pStyle w:val="Prrafodelista"/>
      </w:pPr>
      <w:r>
        <w:t xml:space="preserve">Devolverá el listado de artículos que debe </w:t>
      </w:r>
      <w:proofErr w:type="spellStart"/>
      <w:r>
        <w:t>pickear</w:t>
      </w:r>
      <w:proofErr w:type="spellEnd"/>
      <w:r>
        <w:t xml:space="preserve"> el armador.</w:t>
      </w:r>
    </w:p>
    <w:p w14:paraId="3333C991" w14:textId="77777777" w:rsidR="00754C60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0"/>
      <w:r w:rsidRPr="00925CE4">
        <w:rPr>
          <w:i/>
          <w:u w:val="single"/>
        </w:rPr>
        <w:t>Obtener armador por clave</w:t>
      </w:r>
      <w:commentRangeEnd w:id="0"/>
      <w:r w:rsidR="001A1769">
        <w:rPr>
          <w:rStyle w:val="Refdecomentario"/>
        </w:rPr>
        <w:commentReference w:id="0"/>
      </w:r>
    </w:p>
    <w:p w14:paraId="64C89D69" w14:textId="77777777" w:rsidR="00C97C8B" w:rsidRPr="00C97C8B" w:rsidRDefault="00546E29" w:rsidP="00C97C8B">
      <w:pPr>
        <w:pStyle w:val="Prrafodelista"/>
        <w:ind w:left="1080"/>
      </w:pPr>
      <w:r>
        <w:object w:dxaOrig="5806" w:dyaOrig="1754" w14:anchorId="6F530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87.75pt" o:ole="">
            <v:imagedata r:id="rId9" o:title=""/>
          </v:shape>
          <o:OLEObject Type="Embed" ProgID="Visio.Drawing.11" ShapeID="_x0000_i1025" DrawAspect="Content" ObjectID="_1650807149" r:id="rId10"/>
        </w:object>
      </w:r>
    </w:p>
    <w:p w14:paraId="7F4BA7E5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14750BD5" w14:textId="77777777" w:rsidR="009F2841" w:rsidRPr="005241E2" w:rsidRDefault="005241E2" w:rsidP="005241E2">
      <w:pPr>
        <w:pStyle w:val="Prrafodelista"/>
        <w:numPr>
          <w:ilvl w:val="0"/>
          <w:numId w:val="9"/>
        </w:numPr>
      </w:pPr>
      <w:r>
        <w:t>Usuario</w:t>
      </w:r>
      <w:r w:rsidR="00D35044">
        <w:t xml:space="preserve"> as </w:t>
      </w:r>
      <w:r w:rsidRPr="005241E2">
        <w:rPr>
          <w:b/>
          <w:color w:val="943634" w:themeColor="accent2" w:themeShade="BF"/>
        </w:rPr>
        <w:t>p_login</w:t>
      </w:r>
    </w:p>
    <w:p w14:paraId="6953A5CB" w14:textId="77777777" w:rsidR="005241E2" w:rsidRPr="00864FCB" w:rsidRDefault="005241E2" w:rsidP="005241E2">
      <w:pPr>
        <w:pStyle w:val="Prrafodelista"/>
        <w:numPr>
          <w:ilvl w:val="0"/>
          <w:numId w:val="9"/>
        </w:numPr>
      </w:pPr>
      <w:r>
        <w:t xml:space="preserve">Clave as </w:t>
      </w:r>
      <w:r w:rsidRPr="005241E2">
        <w:rPr>
          <w:b/>
          <w:color w:val="943634" w:themeColor="accent2" w:themeShade="BF"/>
        </w:rPr>
        <w:t>p_password</w:t>
      </w:r>
    </w:p>
    <w:p w14:paraId="490C5E86" w14:textId="77777777" w:rsidR="005241E2" w:rsidRPr="00864FCB" w:rsidRDefault="005241E2" w:rsidP="005241E2">
      <w:pPr>
        <w:pStyle w:val="Prrafodelista"/>
        <w:numPr>
          <w:ilvl w:val="0"/>
          <w:numId w:val="9"/>
        </w:numPr>
      </w:pPr>
    </w:p>
    <w:p w14:paraId="7A93053B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753C9E5E" w14:textId="77777777" w:rsidR="00D35044" w:rsidRDefault="00D35044" w:rsidP="009F2841">
      <w:pPr>
        <w:pStyle w:val="Prrafodelista"/>
        <w:numPr>
          <w:ilvl w:val="0"/>
          <w:numId w:val="10"/>
        </w:numPr>
        <w:ind w:left="1843"/>
      </w:pPr>
      <w:r>
        <w:t xml:space="preserve">IDpersona as </w:t>
      </w:r>
      <w:r w:rsidRPr="00D35044">
        <w:rPr>
          <w:b/>
          <w:color w:val="943634" w:themeColor="accent2" w:themeShade="BF"/>
        </w:rPr>
        <w:t>idpersona</w:t>
      </w:r>
    </w:p>
    <w:p w14:paraId="319478C1" w14:textId="77777777" w:rsidR="004D0A10" w:rsidRDefault="004D0A10" w:rsidP="009F2841">
      <w:pPr>
        <w:pStyle w:val="Prrafodelista"/>
        <w:numPr>
          <w:ilvl w:val="0"/>
          <w:numId w:val="10"/>
        </w:numPr>
        <w:ind w:left="1843"/>
      </w:pPr>
      <w:r>
        <w:t xml:space="preserve">1 si es armador, 0 no es armador y es control, as </w:t>
      </w:r>
      <w:r>
        <w:rPr>
          <w:b/>
          <w:color w:val="943634" w:themeColor="accent2" w:themeShade="BF"/>
        </w:rPr>
        <w:t>p_esarmador</w:t>
      </w:r>
    </w:p>
    <w:p w14:paraId="27E960A7" w14:textId="77777777" w:rsidR="009F2841" w:rsidRDefault="004D0A10" w:rsidP="009F2841">
      <w:pPr>
        <w:pStyle w:val="Prrafodelista"/>
        <w:numPr>
          <w:ilvl w:val="0"/>
          <w:numId w:val="10"/>
        </w:numPr>
        <w:ind w:left="1843"/>
      </w:pPr>
      <w:r>
        <w:t>Proceso ok</w:t>
      </w:r>
      <w:r w:rsidR="009F2841">
        <w:t xml:space="preserve"> as </w:t>
      </w:r>
      <w:r w:rsidR="009F2841">
        <w:rPr>
          <w:b/>
          <w:color w:val="943634" w:themeColor="accent2" w:themeShade="BF"/>
        </w:rPr>
        <w:t>p_ok</w:t>
      </w:r>
    </w:p>
    <w:p w14:paraId="3F2DA6A8" w14:textId="77777777" w:rsidR="00B32636" w:rsidRDefault="009F2841" w:rsidP="00D223A1">
      <w:pPr>
        <w:pStyle w:val="Prrafodelista"/>
        <w:numPr>
          <w:ilvl w:val="0"/>
          <w:numId w:val="10"/>
        </w:numPr>
        <w:ind w:left="1843"/>
      </w:pPr>
      <w:r>
        <w:t xml:space="preserve">Mensaje de error en </w:t>
      </w:r>
      <w:r w:rsidR="00D35044">
        <w:t>la búsqueda (Armador no encontrado, clave vencida,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14:paraId="555F5984" w14:textId="77777777" w:rsidR="00754C60" w:rsidRPr="00925CE4" w:rsidRDefault="00754C60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1"/>
      <w:r w:rsidRPr="00925CE4">
        <w:rPr>
          <w:i/>
          <w:u w:val="single"/>
        </w:rPr>
        <w:t>Obtener listado de picking</w:t>
      </w:r>
      <w:commentRangeEnd w:id="1"/>
      <w:r w:rsidR="001A1769">
        <w:rPr>
          <w:rStyle w:val="Refdecomentario"/>
        </w:rPr>
        <w:commentReference w:id="1"/>
      </w:r>
    </w:p>
    <w:p w14:paraId="45F9F8AA" w14:textId="77777777" w:rsidR="008101D3" w:rsidRDefault="008101D3" w:rsidP="008101D3">
      <w:pPr>
        <w:pStyle w:val="Prrafodelista"/>
        <w:ind w:left="1080"/>
      </w:pPr>
      <w:r>
        <w:t>El listado seguirá el siguiente criterio:</w:t>
      </w:r>
    </w:p>
    <w:p w14:paraId="21C57830" w14:textId="77777777"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Por orden de prioridad, deberá elegir la próxima tarea asignada </w:t>
      </w:r>
      <w:r w:rsidR="00575434">
        <w:t xml:space="preserve">al armador </w:t>
      </w:r>
      <w:r>
        <w:t xml:space="preserve">(No finalizada) </w:t>
      </w:r>
    </w:p>
    <w:p w14:paraId="2FA08887" w14:textId="77777777" w:rsidR="008101D3" w:rsidRDefault="008101D3" w:rsidP="008101D3">
      <w:pPr>
        <w:pStyle w:val="Prrafodelista"/>
        <w:numPr>
          <w:ilvl w:val="0"/>
          <w:numId w:val="16"/>
        </w:numPr>
      </w:pPr>
      <w:r>
        <w:t xml:space="preserve">Deberá listar los artículos ordenados por: No consolidados, </w:t>
      </w:r>
      <w:r w:rsidR="00575434">
        <w:t>pasillo, (peso?), consolidados.</w:t>
      </w:r>
    </w:p>
    <w:p w14:paraId="3CA27AA2" w14:textId="77777777" w:rsidR="005F3F97" w:rsidRDefault="005F3F97" w:rsidP="008101D3">
      <w:pPr>
        <w:pStyle w:val="Prrafodelista"/>
        <w:numPr>
          <w:ilvl w:val="0"/>
          <w:numId w:val="16"/>
        </w:numPr>
      </w:pPr>
      <w:r>
        <w:t xml:space="preserve">Debe buscar el remito y carreta en curso, si </w:t>
      </w:r>
      <w:r w:rsidR="00212F7E">
        <w:t>no encuentra</w:t>
      </w:r>
      <w:r>
        <w:t xml:space="preserve"> debe devolver “0” en ambos casos.</w:t>
      </w:r>
      <w:r w:rsidR="00212F7E">
        <w:t xml:space="preserve"> Si no tiene remito y carreta en curso, la aplicación obligar</w:t>
      </w:r>
      <w:r w:rsidR="00C97C8B">
        <w:t>á a ingresar el nro de carreta, siempre y cuando la tarea deba generar remito.</w:t>
      </w:r>
    </w:p>
    <w:p w14:paraId="40477FA7" w14:textId="77777777" w:rsidR="00C97C8B" w:rsidRDefault="005F3F97" w:rsidP="00D223A1">
      <w:pPr>
        <w:pStyle w:val="Prrafodelista"/>
        <w:numPr>
          <w:ilvl w:val="0"/>
          <w:numId w:val="16"/>
        </w:numPr>
      </w:pPr>
      <w:r>
        <w:t>Si la tarea debe generar remito (t</w:t>
      </w:r>
      <w:r w:rsidR="00212F7E">
        <w:t>blslvtipotarea) debe devolver 1, sino 0.</w:t>
      </w:r>
    </w:p>
    <w:p w14:paraId="11F90B9A" w14:textId="77777777" w:rsidR="00936C56" w:rsidRDefault="00936C56" w:rsidP="00D223A1">
      <w:pPr>
        <w:pStyle w:val="Prrafodelista"/>
        <w:numPr>
          <w:ilvl w:val="0"/>
          <w:numId w:val="16"/>
        </w:numPr>
      </w:pPr>
      <w:r>
        <w:t>No deberá devolver los artículos que tengan QtUnidadMedidaBasePicking o QtPiezasPicking en “0”.</w:t>
      </w:r>
    </w:p>
    <w:p w14:paraId="1A3ED5EF" w14:textId="77777777" w:rsidR="00A10C08" w:rsidRDefault="00012072" w:rsidP="00C97C8B">
      <w:pPr>
        <w:ind w:left="1134"/>
      </w:pPr>
      <w:r>
        <w:object w:dxaOrig="5806" w:dyaOrig="1754" w14:anchorId="5F77A307">
          <v:shape id="_x0000_i1026" type="#_x0000_t75" style="width:290.25pt;height:87.75pt" o:ole="">
            <v:imagedata r:id="rId11" o:title=""/>
          </v:shape>
          <o:OLEObject Type="Embed" ProgID="Visio.Drawing.11" ShapeID="_x0000_i1026" DrawAspect="Content" ObjectID="_1650807150" r:id="rId12"/>
        </w:object>
      </w:r>
    </w:p>
    <w:p w14:paraId="77A1F422" w14:textId="77777777" w:rsidR="00AE6697" w:rsidRDefault="00012072" w:rsidP="00C97C8B">
      <w:pPr>
        <w:ind w:left="1134"/>
      </w:pPr>
      <w:r>
        <w:object w:dxaOrig="5838" w:dyaOrig="2378" w14:anchorId="0BB62494">
          <v:shape id="_x0000_i1027" type="#_x0000_t75" style="width:292.5pt;height:119.25pt" o:ole="">
            <v:imagedata r:id="rId13" o:title=""/>
          </v:shape>
          <o:OLEObject Type="Embed" ProgID="Visio.Drawing.11" ShapeID="_x0000_i1027" DrawAspect="Content" ObjectID="_1650807151" r:id="rId14"/>
        </w:object>
      </w:r>
    </w:p>
    <w:p w14:paraId="1B1FB30A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2A2455AF" w14:textId="77777777" w:rsidR="009F2841" w:rsidRDefault="009F2841" w:rsidP="00500F41">
      <w:pPr>
        <w:pStyle w:val="Prrafodelista"/>
        <w:numPr>
          <w:ilvl w:val="0"/>
          <w:numId w:val="9"/>
        </w:numPr>
        <w:ind w:left="1843"/>
      </w:pPr>
      <w:r>
        <w:t xml:space="preserve">IdPersona asignacion as </w:t>
      </w:r>
      <w:r w:rsidRPr="00F6414A">
        <w:rPr>
          <w:b/>
          <w:color w:val="943634" w:themeColor="accent2" w:themeShade="BF"/>
        </w:rPr>
        <w:t>IdPersona</w:t>
      </w:r>
    </w:p>
    <w:p w14:paraId="4EF7E640" w14:textId="77777777" w:rsidR="009F2841" w:rsidRDefault="009F2841" w:rsidP="009F2841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174910A0" w14:textId="77777777" w:rsidR="00500F41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14:paraId="690F88C3" w14:textId="77777777"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14:paraId="13FE9B5A" w14:textId="77777777" w:rsidR="00596348" w:rsidRDefault="00596348" w:rsidP="009F2841">
      <w:pPr>
        <w:pStyle w:val="Prrafodelista"/>
        <w:numPr>
          <w:ilvl w:val="0"/>
          <w:numId w:val="10"/>
        </w:numPr>
        <w:ind w:left="1843"/>
      </w:pPr>
      <w:r>
        <w:t xml:space="preserve">Genera remito as </w:t>
      </w:r>
      <w:r w:rsidRPr="00596348">
        <w:rPr>
          <w:b/>
          <w:color w:val="943634" w:themeColor="accent2" w:themeShade="BF"/>
        </w:rPr>
        <w:t>icgeneraremito</w:t>
      </w:r>
    </w:p>
    <w:p w14:paraId="299A7E80" w14:textId="77777777" w:rsidR="009F2841" w:rsidRDefault="00596348" w:rsidP="00596348">
      <w:pPr>
        <w:pStyle w:val="Prrafodelista"/>
        <w:numPr>
          <w:ilvl w:val="0"/>
          <w:numId w:val="10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14:paraId="26F3ADD2" w14:textId="77777777" w:rsidR="00D23C2F" w:rsidRDefault="00D23C2F" w:rsidP="00D23C2F">
      <w:pPr>
        <w:pStyle w:val="Prrafodelista"/>
        <w:numPr>
          <w:ilvl w:val="0"/>
          <w:numId w:val="10"/>
        </w:numPr>
        <w:ind w:left="1843"/>
      </w:pPr>
      <w:r>
        <w:lastRenderedPageBreak/>
        <w:t xml:space="preserve">Tipo tarea + “ N°” + </w:t>
      </w:r>
      <w:r w:rsidR="00252295">
        <w:t>Identificador de consolidadoM, pedido, consolidado Comi, consolidado faltante</w:t>
      </w:r>
      <w:r>
        <w:t xml:space="preserve"> (ej: Consolidado MultiC N° 5, Pedido N° 33,etc)  as </w:t>
      </w:r>
      <w:r w:rsidRPr="00596348">
        <w:rPr>
          <w:b/>
          <w:color w:val="943634" w:themeColor="accent2" w:themeShade="BF"/>
        </w:rPr>
        <w:t>tarea</w:t>
      </w:r>
      <w:r w:rsidRPr="00596348">
        <w:rPr>
          <w:color w:val="943634" w:themeColor="accent2" w:themeShade="BF"/>
        </w:rPr>
        <w:t xml:space="preserve"> </w:t>
      </w:r>
    </w:p>
    <w:p w14:paraId="6D602967" w14:textId="77777777" w:rsidR="009F2841" w:rsidRPr="00500F41" w:rsidRDefault="009F2841" w:rsidP="009F2841">
      <w:pPr>
        <w:pStyle w:val="Prrafodelista"/>
        <w:numPr>
          <w:ilvl w:val="0"/>
          <w:numId w:val="10"/>
        </w:numPr>
        <w:ind w:left="1843"/>
      </w:pPr>
      <w:r>
        <w:t xml:space="preserve">Mensaje de error </w:t>
      </w:r>
      <w:r w:rsidR="00596348">
        <w:t>al buscar la tarea en curso (ej: no tiene nada asignado, etc)</w:t>
      </w:r>
      <w:r>
        <w:t xml:space="preserve"> as </w:t>
      </w:r>
      <w:r>
        <w:rPr>
          <w:b/>
          <w:color w:val="943634" w:themeColor="accent2" w:themeShade="BF"/>
        </w:rPr>
        <w:t>p_error</w:t>
      </w:r>
    </w:p>
    <w:p w14:paraId="1D2145A3" w14:textId="77777777" w:rsidR="00500F41" w:rsidRDefault="00500F41" w:rsidP="00500F41">
      <w:pPr>
        <w:pStyle w:val="Prrafodelista"/>
        <w:numPr>
          <w:ilvl w:val="0"/>
          <w:numId w:val="10"/>
        </w:numPr>
        <w:ind w:left="1843"/>
      </w:pPr>
      <w:r>
        <w:t>Cursor con las siguientes columnas:</w:t>
      </w:r>
    </w:p>
    <w:p w14:paraId="20794360" w14:textId="77777777" w:rsidR="00500F41" w:rsidRDefault="004348EF" w:rsidP="00500F41">
      <w:pPr>
        <w:pStyle w:val="Prrafodelista"/>
        <w:numPr>
          <w:ilvl w:val="0"/>
          <w:numId w:val="17"/>
        </w:numPr>
        <w:ind w:left="2127"/>
      </w:pPr>
      <w:r>
        <w:t>CdArticulo</w:t>
      </w:r>
      <w:r w:rsidR="00500F41">
        <w:t xml:space="preserve"> as </w:t>
      </w:r>
      <w:r>
        <w:rPr>
          <w:b/>
          <w:color w:val="943634" w:themeColor="accent2" w:themeShade="BF"/>
        </w:rPr>
        <w:t>cdarticulo</w:t>
      </w:r>
    </w:p>
    <w:p w14:paraId="671A8673" w14:textId="77777777" w:rsidR="00500F41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“*” + cdarticulo + “ – “+descripción as </w:t>
      </w:r>
      <w:r w:rsidRPr="004348EF">
        <w:rPr>
          <w:b/>
          <w:color w:val="943634" w:themeColor="accent2" w:themeShade="BF"/>
        </w:rPr>
        <w:t>articulo</w:t>
      </w:r>
    </w:p>
    <w:p w14:paraId="7FA4DC0A" w14:textId="77777777" w:rsidR="004348EF" w:rsidRDefault="004348EF" w:rsidP="004348EF">
      <w:pPr>
        <w:pStyle w:val="Prrafodelista"/>
        <w:numPr>
          <w:ilvl w:val="0"/>
          <w:numId w:val="17"/>
        </w:numPr>
        <w:ind w:left="2127"/>
      </w:pPr>
      <w:r>
        <w:t xml:space="preserve">Barras as </w:t>
      </w:r>
      <w:r w:rsidRPr="004348EF">
        <w:rPr>
          <w:b/>
          <w:color w:val="943634" w:themeColor="accent2" w:themeShade="BF"/>
        </w:rPr>
        <w:t>barras</w:t>
      </w:r>
      <w:r w:rsidRPr="004348EF">
        <w:rPr>
          <w:color w:val="943634" w:themeColor="accent2" w:themeShade="BF"/>
        </w:rPr>
        <w:t xml:space="preserve"> </w:t>
      </w:r>
    </w:p>
    <w:p w14:paraId="729A6BE8" w14:textId="77777777" w:rsidR="009F2841" w:rsidRPr="002116B6" w:rsidRDefault="004348EF" w:rsidP="0052357A">
      <w:pPr>
        <w:pStyle w:val="Prrafodelista"/>
        <w:numPr>
          <w:ilvl w:val="0"/>
          <w:numId w:val="17"/>
        </w:numPr>
        <w:ind w:left="2127"/>
      </w:pPr>
      <w:r>
        <w:t xml:space="preserve">Cantidad asignada + Unidad Medida (en BTO y UN) as </w:t>
      </w:r>
      <w:r w:rsidRPr="004348EF">
        <w:rPr>
          <w:b/>
          <w:color w:val="943634" w:themeColor="accent2" w:themeShade="BF"/>
        </w:rPr>
        <w:t>cantidad</w:t>
      </w:r>
    </w:p>
    <w:p w14:paraId="292AA249" w14:textId="77777777" w:rsidR="002116B6" w:rsidRPr="002116B6" w:rsidRDefault="002116B6" w:rsidP="0052357A">
      <w:pPr>
        <w:pStyle w:val="Prrafodelista"/>
        <w:numPr>
          <w:ilvl w:val="0"/>
          <w:numId w:val="17"/>
        </w:numPr>
        <w:ind w:left="2127"/>
        <w:rPr>
          <w:color w:val="000000" w:themeColor="text1"/>
        </w:rPr>
      </w:pPr>
      <w:r>
        <w:rPr>
          <w:color w:val="000000" w:themeColor="text1"/>
        </w:rPr>
        <w:t xml:space="preserve">Ubicación as </w:t>
      </w:r>
      <w:r w:rsidRPr="002116B6">
        <w:rPr>
          <w:b/>
          <w:color w:val="943634" w:themeColor="accent2" w:themeShade="BF"/>
        </w:rPr>
        <w:t>ubicacion</w:t>
      </w:r>
    </w:p>
    <w:p w14:paraId="63A09FDC" w14:textId="77777777" w:rsidR="00D223A1" w:rsidRPr="00D223A1" w:rsidRDefault="00D223A1" w:rsidP="00D223A1">
      <w:pPr>
        <w:pStyle w:val="Prrafodelista"/>
        <w:ind w:left="1080"/>
      </w:pPr>
    </w:p>
    <w:p w14:paraId="2421B6DB" w14:textId="77777777" w:rsidR="009F2841" w:rsidRPr="004B05B8" w:rsidRDefault="009F2841" w:rsidP="00754C60">
      <w:pPr>
        <w:pStyle w:val="Prrafodelista"/>
        <w:numPr>
          <w:ilvl w:val="0"/>
          <w:numId w:val="5"/>
        </w:numPr>
        <w:rPr>
          <w:i/>
          <w:u w:val="single"/>
        </w:rPr>
      </w:pPr>
      <w:commentRangeStart w:id="2"/>
      <w:r w:rsidRPr="004B05B8">
        <w:rPr>
          <w:i/>
          <w:u w:val="single"/>
        </w:rPr>
        <w:t>Registrar picking</w:t>
      </w:r>
      <w:commentRangeEnd w:id="2"/>
      <w:r w:rsidR="001A1769">
        <w:rPr>
          <w:rStyle w:val="Refdecomentario"/>
        </w:rPr>
        <w:commentReference w:id="2"/>
      </w:r>
    </w:p>
    <w:p w14:paraId="3C70B3AB" w14:textId="77777777" w:rsidR="0052357A" w:rsidRDefault="0052357A" w:rsidP="0052357A">
      <w:pPr>
        <w:pStyle w:val="Prrafodelista"/>
        <w:ind w:left="1080"/>
      </w:pPr>
      <w:r>
        <w:t>Registra el picking del armador por HanHeld.</w:t>
      </w:r>
      <w:r w:rsidR="00971AFF">
        <w:t xml:space="preserve"> </w:t>
      </w:r>
    </w:p>
    <w:p w14:paraId="4AA9853B" w14:textId="77777777" w:rsidR="00212F7E" w:rsidRDefault="00212F7E" w:rsidP="0052357A">
      <w:pPr>
        <w:pStyle w:val="Prrafodelista"/>
        <w:ind w:left="1080"/>
      </w:pPr>
      <w:r>
        <w:t>Se debe tener en cuenta las siguientes consideraciones:</w:t>
      </w:r>
    </w:p>
    <w:p w14:paraId="646907AA" w14:textId="77777777" w:rsidR="0048797B" w:rsidRDefault="0048797B" w:rsidP="0048797B">
      <w:pPr>
        <w:pStyle w:val="Prrafodelista"/>
        <w:numPr>
          <w:ilvl w:val="0"/>
          <w:numId w:val="6"/>
        </w:numPr>
      </w:pPr>
      <w:r>
        <w:t>Tener cuidado con los NULL de los campos a sumar.</w:t>
      </w:r>
    </w:p>
    <w:p w14:paraId="2C57FFCB" w14:textId="77777777" w:rsidR="0048797B" w:rsidRDefault="0048797B">
      <w:pPr>
        <w:pStyle w:val="Prrafodelista"/>
        <w:ind w:left="1800"/>
        <w:rPr>
          <w:ins w:id="3" w:author="Leticia Mendez Vargas" w:date="2020-04-21T09:13:00Z"/>
        </w:rPr>
        <w:pPrChange w:id="4" w:author="Leticia Mendez Vargas" w:date="2020-04-21T09:13:00Z">
          <w:pPr>
            <w:pStyle w:val="Prrafodelista"/>
            <w:numPr>
              <w:numId w:val="6"/>
            </w:numPr>
            <w:ind w:left="1800" w:hanging="360"/>
          </w:pPr>
        </w:pPrChange>
      </w:pPr>
    </w:p>
    <w:p w14:paraId="3ADCF46D" w14:textId="77777777" w:rsidR="008C55EC" w:rsidRDefault="008C55EC">
      <w:pPr>
        <w:pStyle w:val="Prrafodelista"/>
        <w:ind w:left="1800"/>
        <w:rPr>
          <w:ins w:id="5" w:author="Leticia Mendez Vargas" w:date="2020-04-21T09:13:00Z"/>
        </w:rPr>
        <w:pPrChange w:id="6" w:author="Leticia Mendez Vargas" w:date="2020-04-21T09:13:00Z">
          <w:pPr>
            <w:pStyle w:val="Prrafodelista"/>
            <w:numPr>
              <w:numId w:val="6"/>
            </w:numPr>
            <w:ind w:left="1800" w:hanging="360"/>
          </w:pPr>
        </w:pPrChange>
      </w:pPr>
    </w:p>
    <w:p w14:paraId="4999C473" w14:textId="0AD0CA8D" w:rsidR="008C55EC" w:rsidRDefault="008C55EC">
      <w:pPr>
        <w:pStyle w:val="Prrafodelista"/>
        <w:ind w:left="1800"/>
        <w:pPrChange w:id="7" w:author="Leticia Mendez Vargas" w:date="2020-04-21T09:13:00Z">
          <w:pPr>
            <w:pStyle w:val="Prrafodelista"/>
            <w:numPr>
              <w:numId w:val="6"/>
            </w:numPr>
            <w:ind w:left="1800" w:hanging="360"/>
          </w:pPr>
        </w:pPrChange>
      </w:pPr>
      <w:ins w:id="8" w:author="Leticia Mendez Vargas" w:date="2020-04-21T09:13:00Z">
        <w:r>
          <w:object w:dxaOrig="10799" w:dyaOrig="13067" w14:anchorId="5F8EFCF9">
            <v:shape id="_x0000_i1028" type="#_x0000_t75" style="width:495.75pt;height:600pt" o:ole="">
              <v:imagedata r:id="rId15" o:title=""/>
            </v:shape>
            <o:OLEObject Type="Embed" ProgID="Visio.Drawing.11" ShapeID="_x0000_i1028" DrawAspect="Content" ObjectID="_1650807152" r:id="rId16"/>
          </w:object>
        </w:r>
      </w:ins>
    </w:p>
    <w:p w14:paraId="46FCCBF6" w14:textId="77777777" w:rsidR="00A10C08" w:rsidRDefault="00AF0848" w:rsidP="00A10C08">
      <w:pPr>
        <w:ind w:left="1440"/>
      </w:pPr>
      <w:r>
        <w:object w:dxaOrig="11133" w:dyaOrig="18396" w14:anchorId="65A5FDDB">
          <v:shape id="_x0000_i1029" type="#_x0000_t75" style="width:415.5pt;height:684pt" o:ole="">
            <v:imagedata r:id="rId17" o:title=""/>
          </v:shape>
          <o:OLEObject Type="Embed" ProgID="Visio.Drawing.11" ShapeID="_x0000_i1029" DrawAspect="Content" ObjectID="_1650807153" r:id="rId18"/>
        </w:object>
      </w:r>
    </w:p>
    <w:p w14:paraId="6B298590" w14:textId="77777777" w:rsidR="00AF0848" w:rsidRDefault="00AF0848" w:rsidP="00A10C08">
      <w:pPr>
        <w:ind w:left="1440"/>
      </w:pPr>
    </w:p>
    <w:p w14:paraId="32F5E66A" w14:textId="77777777"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 xml:space="preserve">Parámetros Entrada: </w:t>
      </w:r>
    </w:p>
    <w:p w14:paraId="1E954926" w14:textId="77777777" w:rsidR="00971AFF" w:rsidRP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>IdPersona</w:t>
      </w:r>
      <w:r w:rsidR="004643E4">
        <w:t xml:space="preserve"> de la</w:t>
      </w:r>
      <w:r>
        <w:t xml:space="preserve"> tarea </w:t>
      </w:r>
      <w:r w:rsidR="004643E4">
        <w:t xml:space="preserve">asignada </w:t>
      </w:r>
      <w:r>
        <w:t xml:space="preserve">as </w:t>
      </w:r>
      <w:r w:rsidRPr="00F6414A">
        <w:rPr>
          <w:b/>
          <w:color w:val="943634" w:themeColor="accent2" w:themeShade="BF"/>
        </w:rPr>
        <w:t>IdPersona</w:t>
      </w:r>
    </w:p>
    <w:p w14:paraId="60240C12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IdRemito en curso as </w:t>
      </w:r>
      <w:r w:rsidRPr="00596348">
        <w:rPr>
          <w:b/>
          <w:color w:val="943634" w:themeColor="accent2" w:themeShade="BF"/>
        </w:rPr>
        <w:t>idremito</w:t>
      </w:r>
    </w:p>
    <w:p w14:paraId="61F00380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NroCarreta en curso as </w:t>
      </w:r>
      <w:r w:rsidRPr="00596348">
        <w:rPr>
          <w:b/>
          <w:color w:val="943634" w:themeColor="accent2" w:themeShade="BF"/>
        </w:rPr>
        <w:t>nrocarreta</w:t>
      </w:r>
    </w:p>
    <w:p w14:paraId="4FC33418" w14:textId="77777777" w:rsidR="00971AFF" w:rsidRPr="00306F40" w:rsidRDefault="00306F40" w:rsidP="00971AFF">
      <w:pPr>
        <w:pStyle w:val="Prrafodelista"/>
        <w:numPr>
          <w:ilvl w:val="0"/>
          <w:numId w:val="9"/>
        </w:numPr>
        <w:ind w:left="1843"/>
      </w:pPr>
      <w:r>
        <w:t>Código de barras escaneado</w:t>
      </w:r>
      <w:r w:rsidR="00971AFF">
        <w:t xml:space="preserve"> as </w:t>
      </w:r>
      <w:r>
        <w:rPr>
          <w:b/>
          <w:color w:val="943634" w:themeColor="accent2" w:themeShade="BF"/>
        </w:rPr>
        <w:t>codbarras</w:t>
      </w:r>
    </w:p>
    <w:p w14:paraId="0EB25A75" w14:textId="77777777"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Cantidad  as </w:t>
      </w:r>
      <w:r>
        <w:rPr>
          <w:b/>
          <w:color w:val="943634" w:themeColor="accent2" w:themeShade="BF"/>
        </w:rPr>
        <w:t>cantidad</w:t>
      </w:r>
    </w:p>
    <w:p w14:paraId="6B44F6E5" w14:textId="77777777" w:rsidR="00306F40" w:rsidRPr="00306F40" w:rsidRDefault="00306F40" w:rsidP="00306F40">
      <w:pPr>
        <w:pStyle w:val="Prrafodelista"/>
        <w:numPr>
          <w:ilvl w:val="0"/>
          <w:numId w:val="9"/>
        </w:numPr>
        <w:ind w:left="1843"/>
      </w:pPr>
      <w:r>
        <w:t xml:space="preserve">CdArtículo as </w:t>
      </w:r>
      <w:r>
        <w:rPr>
          <w:b/>
          <w:color w:val="943634" w:themeColor="accent2" w:themeShade="BF"/>
        </w:rPr>
        <w:t>cdarticulo</w:t>
      </w:r>
    </w:p>
    <w:p w14:paraId="4FC09877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  <w:r>
        <w:t xml:space="preserve">IdTarea en curso as </w:t>
      </w:r>
      <w:r w:rsidRPr="00596348">
        <w:rPr>
          <w:b/>
          <w:color w:val="943634" w:themeColor="accent2" w:themeShade="BF"/>
        </w:rPr>
        <w:t>idtarea</w:t>
      </w:r>
      <w:r w:rsidRPr="00596348">
        <w:rPr>
          <w:color w:val="943634" w:themeColor="accent2" w:themeShade="BF"/>
        </w:rPr>
        <w:t xml:space="preserve"> </w:t>
      </w:r>
    </w:p>
    <w:p w14:paraId="2AA5EF03" w14:textId="77777777" w:rsidR="00971AFF" w:rsidRDefault="00971AFF" w:rsidP="00971AFF">
      <w:pPr>
        <w:pStyle w:val="Prrafodelista"/>
        <w:numPr>
          <w:ilvl w:val="0"/>
          <w:numId w:val="9"/>
        </w:numPr>
        <w:ind w:left="1843"/>
      </w:pPr>
    </w:p>
    <w:p w14:paraId="3ACF2181" w14:textId="77777777" w:rsidR="00971AFF" w:rsidRDefault="00971AFF" w:rsidP="00971AFF">
      <w:pPr>
        <w:pStyle w:val="Prrafodelista"/>
        <w:numPr>
          <w:ilvl w:val="0"/>
          <w:numId w:val="6"/>
        </w:numPr>
        <w:ind w:left="1418"/>
      </w:pPr>
      <w:r>
        <w:t>Parámetro salida:</w:t>
      </w:r>
    </w:p>
    <w:p w14:paraId="37451C6B" w14:textId="77777777" w:rsidR="00306F40" w:rsidRDefault="00306F40" w:rsidP="00306F40">
      <w:pPr>
        <w:pStyle w:val="Prrafodelista"/>
        <w:numPr>
          <w:ilvl w:val="0"/>
          <w:numId w:val="23"/>
        </w:numPr>
      </w:pPr>
      <w:r>
        <w:t xml:space="preserve">insert realizado correctamente =1, insert realizado con error=0 as </w:t>
      </w:r>
      <w:r>
        <w:rPr>
          <w:b/>
          <w:color w:val="943634" w:themeColor="accent2" w:themeShade="BF"/>
        </w:rPr>
        <w:t>p_ok</w:t>
      </w:r>
    </w:p>
    <w:p w14:paraId="71600471" w14:textId="77777777" w:rsidR="00306F40" w:rsidRPr="008D5EDE" w:rsidRDefault="00306F40" w:rsidP="00306F40">
      <w:pPr>
        <w:pStyle w:val="Prrafodelista"/>
        <w:numPr>
          <w:ilvl w:val="0"/>
          <w:numId w:val="23"/>
        </w:numPr>
      </w:pPr>
      <w:r>
        <w:lastRenderedPageBreak/>
        <w:t xml:space="preserve">Mensaje de error en el insert as </w:t>
      </w:r>
      <w:r>
        <w:rPr>
          <w:b/>
          <w:color w:val="943634" w:themeColor="accent2" w:themeShade="BF"/>
        </w:rPr>
        <w:t>p_error</w:t>
      </w:r>
    </w:p>
    <w:p w14:paraId="0B975F83" w14:textId="77777777" w:rsidR="004B05B8" w:rsidRDefault="004B05B8" w:rsidP="0052357A">
      <w:pPr>
        <w:pStyle w:val="Prrafodelista"/>
        <w:ind w:left="1080"/>
      </w:pPr>
    </w:p>
    <w:p w14:paraId="4937CCD3" w14:textId="77777777" w:rsidR="0052357A" w:rsidRPr="00754C60" w:rsidRDefault="0052357A" w:rsidP="00754C60">
      <w:pPr>
        <w:pStyle w:val="Prrafodelista"/>
        <w:numPr>
          <w:ilvl w:val="0"/>
          <w:numId w:val="5"/>
        </w:numPr>
      </w:pPr>
      <w:r>
        <w:t>asdasd</w:t>
      </w:r>
    </w:p>
    <w:p w14:paraId="42DCD5F3" w14:textId="77777777" w:rsidR="00D74C2E" w:rsidRDefault="00D74C2E" w:rsidP="00D74C2E">
      <w:pPr>
        <w:pStyle w:val="Prrafodelista"/>
        <w:numPr>
          <w:ilvl w:val="0"/>
          <w:numId w:val="17"/>
        </w:numPr>
        <w:rPr>
          <w:ins w:id="9" w:author="Charles Maldonado" w:date="2020-05-08T16:12:00Z"/>
        </w:rPr>
      </w:pPr>
      <w:bookmarkStart w:id="10" w:name="_GoBack"/>
      <w:bookmarkEnd w:id="10"/>
    </w:p>
    <w:p w14:paraId="7CB9A93E" w14:textId="77777777" w:rsidR="006B5B0A" w:rsidRDefault="006B5B0A"/>
    <w:p w14:paraId="799EB39E" w14:textId="77777777" w:rsidR="006B5B0A" w:rsidRDefault="006B5B0A"/>
    <w:p w14:paraId="585DBD97" w14:textId="77777777" w:rsidR="006B5B0A" w:rsidRDefault="006B5B0A"/>
    <w:p w14:paraId="1F3F3A2D" w14:textId="77777777" w:rsidR="002572B8" w:rsidRDefault="002572B8" w:rsidP="002572B8">
      <w:pPr>
        <w:pStyle w:val="Ttulo2"/>
        <w:jc w:val="center"/>
      </w:pPr>
      <w:r>
        <w:t>ANEXO</w:t>
      </w:r>
    </w:p>
    <w:p w14:paraId="57A78E89" w14:textId="77777777" w:rsidR="002572B8" w:rsidRDefault="002572B8" w:rsidP="002572B8">
      <w:r>
        <w:t>Tablas Iniciales:</w:t>
      </w:r>
    </w:p>
    <w:p w14:paraId="521414D4" w14:textId="77777777" w:rsidR="002572B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TBLSLVTIPOTAREA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3756"/>
        <w:gridCol w:w="2644"/>
      </w:tblGrid>
      <w:tr w:rsidR="00F45597" w:rsidRPr="006B5B0A" w14:paraId="25C952F8" w14:textId="77777777" w:rsidTr="00F45597">
        <w:tc>
          <w:tcPr>
            <w:tcW w:w="2908" w:type="dxa"/>
          </w:tcPr>
          <w:p w14:paraId="676FFAE8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CDTIPO</w:t>
            </w:r>
          </w:p>
        </w:tc>
        <w:tc>
          <w:tcPr>
            <w:tcW w:w="3821" w:type="dxa"/>
          </w:tcPr>
          <w:p w14:paraId="4DF973B7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 w:rsidRPr="006B5B0A">
              <w:rPr>
                <w:b/>
              </w:rPr>
              <w:t>DSTAREA</w:t>
            </w:r>
          </w:p>
        </w:tc>
        <w:tc>
          <w:tcPr>
            <w:tcW w:w="2690" w:type="dxa"/>
          </w:tcPr>
          <w:p w14:paraId="75D920B9" w14:textId="77777777" w:rsidR="00F45597" w:rsidRPr="006B5B0A" w:rsidRDefault="00F45597" w:rsidP="00565308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ICGENERAREMITO</w:t>
            </w:r>
          </w:p>
        </w:tc>
      </w:tr>
      <w:tr w:rsidR="00F45597" w14:paraId="7F9382E3" w14:textId="77777777" w:rsidTr="00F45597">
        <w:tc>
          <w:tcPr>
            <w:tcW w:w="2908" w:type="dxa"/>
          </w:tcPr>
          <w:p w14:paraId="3780AE04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3821" w:type="dxa"/>
          </w:tcPr>
          <w:p w14:paraId="5EA09296" w14:textId="77777777" w:rsidR="00F45597" w:rsidRDefault="00F45597" w:rsidP="00565308">
            <w:pPr>
              <w:pStyle w:val="Prrafodelista"/>
              <w:ind w:left="0"/>
            </w:pPr>
            <w:r>
              <w:t>ConsolidadoM</w:t>
            </w:r>
          </w:p>
        </w:tc>
        <w:tc>
          <w:tcPr>
            <w:tcW w:w="2690" w:type="dxa"/>
          </w:tcPr>
          <w:p w14:paraId="51247B1A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6BBE7BA8" w14:textId="77777777" w:rsidTr="00F45597">
        <w:tc>
          <w:tcPr>
            <w:tcW w:w="2908" w:type="dxa"/>
          </w:tcPr>
          <w:p w14:paraId="591134A0" w14:textId="77777777" w:rsidR="00F45597" w:rsidRDefault="00F45597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3821" w:type="dxa"/>
          </w:tcPr>
          <w:p w14:paraId="041CC934" w14:textId="77777777" w:rsidR="00F45597" w:rsidRDefault="00F45597" w:rsidP="00565308">
            <w:pPr>
              <w:pStyle w:val="Prrafodelista"/>
              <w:ind w:left="0"/>
            </w:pPr>
            <w:r>
              <w:t>FaltanteConsolidadoM</w:t>
            </w:r>
          </w:p>
        </w:tc>
        <w:tc>
          <w:tcPr>
            <w:tcW w:w="2690" w:type="dxa"/>
          </w:tcPr>
          <w:p w14:paraId="5F5F72A8" w14:textId="77777777" w:rsidR="00F45597" w:rsidRDefault="00F45597" w:rsidP="00565308">
            <w:pPr>
              <w:pStyle w:val="Prrafodelista"/>
              <w:ind w:left="0"/>
            </w:pPr>
            <w:r>
              <w:t>0</w:t>
            </w:r>
          </w:p>
        </w:tc>
      </w:tr>
      <w:tr w:rsidR="00F45597" w14:paraId="409E26AC" w14:textId="77777777" w:rsidTr="00F45597">
        <w:tc>
          <w:tcPr>
            <w:tcW w:w="2908" w:type="dxa"/>
          </w:tcPr>
          <w:p w14:paraId="059ADA11" w14:textId="77777777" w:rsidR="00F45597" w:rsidRDefault="00F45597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3821" w:type="dxa"/>
          </w:tcPr>
          <w:p w14:paraId="20AC5F5F" w14:textId="77777777" w:rsidR="00F45597" w:rsidRDefault="00F45597" w:rsidP="00565308">
            <w:pPr>
              <w:pStyle w:val="Prrafodelista"/>
              <w:ind w:left="0"/>
            </w:pPr>
            <w:r>
              <w:t>ConsolidadoPedido</w:t>
            </w:r>
          </w:p>
        </w:tc>
        <w:tc>
          <w:tcPr>
            <w:tcW w:w="2690" w:type="dxa"/>
          </w:tcPr>
          <w:p w14:paraId="0FD384E6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48FDABDE" w14:textId="77777777" w:rsidTr="00F45597">
        <w:tc>
          <w:tcPr>
            <w:tcW w:w="2908" w:type="dxa"/>
          </w:tcPr>
          <w:p w14:paraId="0E3E7A64" w14:textId="77777777" w:rsidR="00F45597" w:rsidRDefault="00F45597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3821" w:type="dxa"/>
          </w:tcPr>
          <w:p w14:paraId="0DEA0302" w14:textId="77777777" w:rsidR="00F45597" w:rsidRDefault="00F45597" w:rsidP="00565308">
            <w:pPr>
              <w:pStyle w:val="Prrafodelista"/>
              <w:ind w:left="0"/>
            </w:pPr>
            <w:r>
              <w:t>FaltanteConsolidadoPedido</w:t>
            </w:r>
          </w:p>
        </w:tc>
        <w:tc>
          <w:tcPr>
            <w:tcW w:w="2690" w:type="dxa"/>
          </w:tcPr>
          <w:p w14:paraId="65820B70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727697FB" w14:textId="77777777" w:rsidTr="00F45597">
        <w:tc>
          <w:tcPr>
            <w:tcW w:w="2908" w:type="dxa"/>
          </w:tcPr>
          <w:p w14:paraId="46B737DE" w14:textId="77777777" w:rsidR="00F45597" w:rsidRDefault="00F45597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3821" w:type="dxa"/>
          </w:tcPr>
          <w:p w14:paraId="7DE71FC7" w14:textId="77777777" w:rsidR="00F45597" w:rsidRDefault="00F45597" w:rsidP="00565308">
            <w:pPr>
              <w:pStyle w:val="Prrafodelista"/>
              <w:ind w:left="0"/>
            </w:pPr>
            <w:r>
              <w:t>ConsolidadoComi</w:t>
            </w:r>
          </w:p>
        </w:tc>
        <w:tc>
          <w:tcPr>
            <w:tcW w:w="2690" w:type="dxa"/>
          </w:tcPr>
          <w:p w14:paraId="26BB1738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2A8A4F2" w14:textId="77777777" w:rsidTr="00F45597">
        <w:tc>
          <w:tcPr>
            <w:tcW w:w="2908" w:type="dxa"/>
          </w:tcPr>
          <w:p w14:paraId="4AB173D1" w14:textId="77777777" w:rsidR="00F45597" w:rsidRDefault="00F45597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3821" w:type="dxa"/>
          </w:tcPr>
          <w:p w14:paraId="14B4E7AE" w14:textId="77777777" w:rsidR="00F45597" w:rsidRDefault="00F45597" w:rsidP="00565308">
            <w:pPr>
              <w:pStyle w:val="Prrafodelista"/>
              <w:ind w:left="0"/>
            </w:pPr>
            <w:r>
              <w:t>FaltanteConsolidadoComi</w:t>
            </w:r>
          </w:p>
        </w:tc>
        <w:tc>
          <w:tcPr>
            <w:tcW w:w="2690" w:type="dxa"/>
          </w:tcPr>
          <w:p w14:paraId="7B28AE03" w14:textId="77777777" w:rsidR="00F45597" w:rsidRDefault="00F45597" w:rsidP="00565308">
            <w:pPr>
              <w:pStyle w:val="Prrafodelista"/>
              <w:ind w:left="0"/>
            </w:pPr>
            <w:r>
              <w:t>1</w:t>
            </w:r>
          </w:p>
        </w:tc>
      </w:tr>
      <w:tr w:rsidR="00F45597" w14:paraId="61DF36BA" w14:textId="77777777" w:rsidTr="00F45597">
        <w:tc>
          <w:tcPr>
            <w:tcW w:w="2908" w:type="dxa"/>
          </w:tcPr>
          <w:p w14:paraId="7ACCBB7E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3821" w:type="dxa"/>
          </w:tcPr>
          <w:p w14:paraId="1B41B9FA" w14:textId="77777777" w:rsidR="00F45597" w:rsidRDefault="00F45597" w:rsidP="00565308">
            <w:pPr>
              <w:pStyle w:val="Prrafodelista"/>
              <w:ind w:left="0"/>
            </w:pPr>
          </w:p>
        </w:tc>
        <w:tc>
          <w:tcPr>
            <w:tcW w:w="2690" w:type="dxa"/>
          </w:tcPr>
          <w:p w14:paraId="43886032" w14:textId="77777777" w:rsidR="00F45597" w:rsidRDefault="00F45597" w:rsidP="00565308">
            <w:pPr>
              <w:pStyle w:val="Prrafodelista"/>
              <w:ind w:left="0"/>
            </w:pPr>
          </w:p>
        </w:tc>
      </w:tr>
    </w:tbl>
    <w:p w14:paraId="4B43723C" w14:textId="77777777" w:rsidR="00565308" w:rsidRDefault="00565308" w:rsidP="00565308">
      <w:pPr>
        <w:pStyle w:val="Prrafodelista"/>
      </w:pPr>
    </w:p>
    <w:p w14:paraId="75823A84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TBLSLVESTADO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31"/>
        <w:gridCol w:w="2871"/>
        <w:gridCol w:w="4291"/>
      </w:tblGrid>
      <w:tr w:rsidR="00E41C34" w:rsidRPr="00E435A3" w14:paraId="3E8AF7C2" w14:textId="77777777" w:rsidTr="00C2330C">
        <w:tc>
          <w:tcPr>
            <w:tcW w:w="2082" w:type="dxa"/>
            <w:tcBorders>
              <w:bottom w:val="single" w:sz="4" w:space="0" w:color="auto"/>
            </w:tcBorders>
          </w:tcPr>
          <w:p w14:paraId="200BC82D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CDESTADO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7F0B2150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DSESTADO</w:t>
            </w:r>
          </w:p>
        </w:tc>
        <w:tc>
          <w:tcPr>
            <w:tcW w:w="4361" w:type="dxa"/>
            <w:tcBorders>
              <w:bottom w:val="single" w:sz="4" w:space="0" w:color="auto"/>
            </w:tcBorders>
          </w:tcPr>
          <w:p w14:paraId="6909F864" w14:textId="77777777" w:rsidR="00E41C34" w:rsidRPr="00E435A3" w:rsidRDefault="00E41C34" w:rsidP="00565308">
            <w:pPr>
              <w:pStyle w:val="Prrafodelista"/>
              <w:ind w:left="0"/>
              <w:rPr>
                <w:b/>
              </w:rPr>
            </w:pPr>
            <w:r w:rsidRPr="00E435A3">
              <w:rPr>
                <w:b/>
              </w:rPr>
              <w:t>TIPO</w:t>
            </w:r>
          </w:p>
        </w:tc>
      </w:tr>
      <w:tr w:rsidR="00E435A3" w14:paraId="48E29BE8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744FA8BD" w14:textId="77777777" w:rsidR="00E41C34" w:rsidRDefault="00E41C34" w:rsidP="00565308">
            <w:pPr>
              <w:pStyle w:val="Prrafodelista"/>
              <w:ind w:left="0"/>
            </w:pPr>
            <w:r>
              <w:t>1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2F093DA4" w14:textId="77777777" w:rsidR="00E41C34" w:rsidRDefault="00E41C34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108E9479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752AFE7E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3883E4BB" w14:textId="77777777" w:rsidR="00E41C34" w:rsidRDefault="00E41C34" w:rsidP="00565308">
            <w:pPr>
              <w:pStyle w:val="Prrafodelista"/>
              <w:ind w:left="0"/>
            </w:pPr>
            <w:r>
              <w:t>2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36EA9E6B" w14:textId="77777777" w:rsidR="00E41C34" w:rsidRDefault="00E41C34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1CC4975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50D9F49A" w14:textId="77777777" w:rsidTr="00C2330C">
        <w:tc>
          <w:tcPr>
            <w:tcW w:w="2082" w:type="dxa"/>
            <w:shd w:val="clear" w:color="auto" w:fill="DDD9C3" w:themeFill="background2" w:themeFillShade="E6"/>
          </w:tcPr>
          <w:p w14:paraId="0D7224AF" w14:textId="77777777" w:rsidR="00E41C34" w:rsidRDefault="00E41C34" w:rsidP="00565308">
            <w:pPr>
              <w:pStyle w:val="Prrafodelista"/>
              <w:ind w:left="0"/>
            </w:pPr>
            <w:r>
              <w:t>3</w:t>
            </w:r>
          </w:p>
        </w:tc>
        <w:tc>
          <w:tcPr>
            <w:tcW w:w="2976" w:type="dxa"/>
            <w:shd w:val="clear" w:color="auto" w:fill="DDD9C3" w:themeFill="background2" w:themeFillShade="E6"/>
          </w:tcPr>
          <w:p w14:paraId="6EF5F941" w14:textId="77777777" w:rsidR="00E41C34" w:rsidRDefault="00E41C34" w:rsidP="00E435A3">
            <w:pPr>
              <w:pStyle w:val="Prrafodelista"/>
              <w:ind w:left="0"/>
            </w:pPr>
            <w:r>
              <w:t>Finaliza</w:t>
            </w:r>
            <w:r w:rsidR="00E435A3">
              <w:t>d</w:t>
            </w:r>
            <w:r>
              <w:t>o</w:t>
            </w:r>
          </w:p>
        </w:tc>
        <w:tc>
          <w:tcPr>
            <w:tcW w:w="4361" w:type="dxa"/>
            <w:shd w:val="clear" w:color="auto" w:fill="DDD9C3" w:themeFill="background2" w:themeFillShade="E6"/>
          </w:tcPr>
          <w:p w14:paraId="6D682ED8" w14:textId="77777777" w:rsidR="00E41C34" w:rsidRDefault="00E41C34" w:rsidP="00565308">
            <w:pPr>
              <w:pStyle w:val="Prrafodelista"/>
              <w:ind w:left="0"/>
            </w:pPr>
            <w:r>
              <w:t>ConsolidadoM</w:t>
            </w:r>
          </w:p>
        </w:tc>
      </w:tr>
      <w:tr w:rsidR="00E41C34" w14:paraId="5A94A164" w14:textId="77777777" w:rsidTr="00C2330C">
        <w:tc>
          <w:tcPr>
            <w:tcW w:w="2082" w:type="dxa"/>
            <w:shd w:val="clear" w:color="auto" w:fill="C6D9F1" w:themeFill="text2" w:themeFillTint="33"/>
          </w:tcPr>
          <w:p w14:paraId="54899395" w14:textId="77777777" w:rsidR="00E41C34" w:rsidRDefault="00E41C34" w:rsidP="00565308">
            <w:pPr>
              <w:pStyle w:val="Prrafodelista"/>
              <w:ind w:left="0"/>
            </w:pPr>
            <w:r>
              <w:t>4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3CEF9A97" w14:textId="77777777" w:rsidR="00E41C34" w:rsidRDefault="0069153A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4F0A5611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E41C34" w14:paraId="5C2E600C" w14:textId="77777777" w:rsidTr="00C2330C">
        <w:tc>
          <w:tcPr>
            <w:tcW w:w="2082" w:type="dxa"/>
            <w:shd w:val="clear" w:color="auto" w:fill="C6D9F1" w:themeFill="text2" w:themeFillTint="33"/>
          </w:tcPr>
          <w:p w14:paraId="130063A8" w14:textId="77777777" w:rsidR="00E41C34" w:rsidRDefault="0069153A" w:rsidP="00565308">
            <w:pPr>
              <w:pStyle w:val="Prrafodelista"/>
              <w:ind w:left="0"/>
            </w:pPr>
            <w:r>
              <w:t>5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10FBCDD8" w14:textId="77777777" w:rsidR="00E41C34" w:rsidRDefault="0069153A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27149895" w14:textId="77777777" w:rsidR="00E41C34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7C9F9FC1" w14:textId="77777777" w:rsidTr="00C2330C">
        <w:tc>
          <w:tcPr>
            <w:tcW w:w="2082" w:type="dxa"/>
            <w:shd w:val="clear" w:color="auto" w:fill="C6D9F1" w:themeFill="text2" w:themeFillTint="33"/>
          </w:tcPr>
          <w:p w14:paraId="7A2796FB" w14:textId="77777777" w:rsidR="0069153A" w:rsidRDefault="0069153A" w:rsidP="00565308">
            <w:pPr>
              <w:pStyle w:val="Prrafodelista"/>
              <w:ind w:left="0"/>
            </w:pPr>
            <w:r>
              <w:t>6</w:t>
            </w:r>
          </w:p>
        </w:tc>
        <w:tc>
          <w:tcPr>
            <w:tcW w:w="2976" w:type="dxa"/>
            <w:shd w:val="clear" w:color="auto" w:fill="C6D9F1" w:themeFill="text2" w:themeFillTint="33"/>
          </w:tcPr>
          <w:p w14:paraId="5BD8073B" w14:textId="77777777" w:rsidR="0069153A" w:rsidRDefault="0069153A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C6D9F1" w:themeFill="text2" w:themeFillTint="33"/>
          </w:tcPr>
          <w:p w14:paraId="099A3994" w14:textId="77777777" w:rsidR="0069153A" w:rsidRDefault="0069153A" w:rsidP="00565308">
            <w:pPr>
              <w:pStyle w:val="Prrafodelista"/>
              <w:ind w:left="0"/>
            </w:pPr>
            <w:r>
              <w:t>TareaConsolidadoM</w:t>
            </w:r>
          </w:p>
        </w:tc>
      </w:tr>
      <w:tr w:rsidR="0069153A" w14:paraId="02E22B12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12C0A9C6" w14:textId="77777777" w:rsidR="0069153A" w:rsidRDefault="0069153A" w:rsidP="00565308">
            <w:pPr>
              <w:pStyle w:val="Prrafodelista"/>
              <w:ind w:left="0"/>
            </w:pPr>
            <w:r>
              <w:t>7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043DD1BF" w14:textId="77777777" w:rsidR="0069153A" w:rsidRDefault="00E435A3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52A4446F" w14:textId="77777777" w:rsidR="0069153A" w:rsidRDefault="00E435A3" w:rsidP="00565308">
            <w:pPr>
              <w:pStyle w:val="Prrafodelista"/>
              <w:ind w:left="0"/>
            </w:pPr>
            <w:r>
              <w:t>Tarea</w:t>
            </w:r>
            <w:r w:rsidR="0069153A">
              <w:t>FaltanteConsolidadoM</w:t>
            </w:r>
          </w:p>
        </w:tc>
      </w:tr>
      <w:tr w:rsidR="0069153A" w14:paraId="4757CA31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399B15B9" w14:textId="77777777" w:rsidR="0069153A" w:rsidRDefault="0069153A" w:rsidP="00565308">
            <w:pPr>
              <w:pStyle w:val="Prrafodelista"/>
              <w:ind w:left="0"/>
            </w:pPr>
            <w:r>
              <w:t>8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0D9D3F4B" w14:textId="77777777" w:rsidR="0069153A" w:rsidRDefault="00E435A3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6491C5A2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457DB0F0" w14:textId="77777777" w:rsidTr="00C2330C">
        <w:tc>
          <w:tcPr>
            <w:tcW w:w="2082" w:type="dxa"/>
            <w:shd w:val="clear" w:color="auto" w:fill="F2DBDB" w:themeFill="accent2" w:themeFillTint="33"/>
          </w:tcPr>
          <w:p w14:paraId="0DF49AB0" w14:textId="77777777" w:rsidR="0069153A" w:rsidRDefault="0069153A" w:rsidP="00565308">
            <w:pPr>
              <w:pStyle w:val="Prrafodelista"/>
              <w:ind w:left="0"/>
            </w:pPr>
            <w:r>
              <w:t>9</w:t>
            </w:r>
          </w:p>
        </w:tc>
        <w:tc>
          <w:tcPr>
            <w:tcW w:w="2976" w:type="dxa"/>
            <w:shd w:val="clear" w:color="auto" w:fill="F2DBDB" w:themeFill="accent2" w:themeFillTint="33"/>
          </w:tcPr>
          <w:p w14:paraId="7BDF0017" w14:textId="77777777" w:rsidR="0069153A" w:rsidRDefault="00E435A3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2DBDB" w:themeFill="accent2" w:themeFillTint="33"/>
          </w:tcPr>
          <w:p w14:paraId="35136E5D" w14:textId="77777777" w:rsidR="0069153A" w:rsidRDefault="00E435A3" w:rsidP="00565308">
            <w:pPr>
              <w:pStyle w:val="Prrafodelista"/>
              <w:ind w:left="0"/>
            </w:pPr>
            <w:r>
              <w:t>TareaFaltanteConsolidadoM</w:t>
            </w:r>
          </w:p>
        </w:tc>
      </w:tr>
      <w:tr w:rsidR="0069153A" w14:paraId="24F25301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01F9C826" w14:textId="77777777" w:rsidR="0069153A" w:rsidRDefault="0069153A" w:rsidP="00565308">
            <w:pPr>
              <w:pStyle w:val="Prrafodelista"/>
              <w:ind w:left="0"/>
            </w:pPr>
            <w:r>
              <w:t>10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66800EED" w14:textId="77777777" w:rsidR="0069153A" w:rsidRDefault="00E435A3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59C991FC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69153A" w14:paraId="06319DF6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7F671AC3" w14:textId="77777777" w:rsidR="0069153A" w:rsidRDefault="0069153A" w:rsidP="00565308">
            <w:pPr>
              <w:pStyle w:val="Prrafodelista"/>
              <w:ind w:left="0"/>
            </w:pPr>
            <w:r>
              <w:t>11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317A9D08" w14:textId="77777777" w:rsidR="0069153A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7E70EDA" w14:textId="77777777" w:rsidR="0069153A" w:rsidRDefault="00E435A3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64554F82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88594E6" w14:textId="77777777" w:rsidR="00E435A3" w:rsidRDefault="00E435A3" w:rsidP="00565308">
            <w:pPr>
              <w:pStyle w:val="Prrafodelista"/>
              <w:ind w:left="0"/>
            </w:pPr>
            <w:r>
              <w:t>12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7AE0DAC" w14:textId="77777777" w:rsidR="00E435A3" w:rsidRDefault="00C2330C" w:rsidP="00565308">
            <w:pPr>
              <w:pStyle w:val="Prrafodelista"/>
              <w:ind w:left="0"/>
            </w:pPr>
            <w:r>
              <w:t>Cerrado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6B4F82AE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6B4206D8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37D829A2" w14:textId="77777777" w:rsidR="00E435A3" w:rsidRDefault="00E435A3" w:rsidP="00565308">
            <w:pPr>
              <w:pStyle w:val="Prrafodelista"/>
              <w:ind w:left="0"/>
            </w:pPr>
            <w:r>
              <w:t>13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7AC20BE8" w14:textId="77777777" w:rsidR="00E435A3" w:rsidRDefault="00C2330C" w:rsidP="00565308">
            <w:pPr>
              <w:pStyle w:val="Prrafodelista"/>
              <w:ind w:left="0"/>
            </w:pPr>
            <w:r>
              <w:t>A Facturar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014FBE3E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13113DE3" w14:textId="77777777" w:rsidTr="00C2330C">
        <w:tc>
          <w:tcPr>
            <w:tcW w:w="2082" w:type="dxa"/>
            <w:shd w:val="clear" w:color="auto" w:fill="EAF1DD" w:themeFill="accent3" w:themeFillTint="33"/>
          </w:tcPr>
          <w:p w14:paraId="5F0D80C2" w14:textId="77777777" w:rsidR="00E435A3" w:rsidRDefault="00E435A3" w:rsidP="00565308">
            <w:pPr>
              <w:pStyle w:val="Prrafodelista"/>
              <w:ind w:left="0"/>
            </w:pPr>
            <w:r>
              <w:t>14</w:t>
            </w:r>
          </w:p>
        </w:tc>
        <w:tc>
          <w:tcPr>
            <w:tcW w:w="2976" w:type="dxa"/>
            <w:shd w:val="clear" w:color="auto" w:fill="EAF1DD" w:themeFill="accent3" w:themeFillTint="33"/>
          </w:tcPr>
          <w:p w14:paraId="24117443" w14:textId="77777777" w:rsidR="00E435A3" w:rsidRDefault="00C2330C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EAF1DD" w:themeFill="accent3" w:themeFillTint="33"/>
          </w:tcPr>
          <w:p w14:paraId="4CA5E363" w14:textId="77777777" w:rsidR="00E435A3" w:rsidRDefault="00C2330C" w:rsidP="00565308">
            <w:pPr>
              <w:pStyle w:val="Prrafodelista"/>
              <w:ind w:left="0"/>
            </w:pPr>
            <w:r>
              <w:t>ConsolidadoPedido</w:t>
            </w:r>
          </w:p>
        </w:tc>
      </w:tr>
      <w:tr w:rsidR="00E435A3" w14:paraId="2234FC88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177FD6AE" w14:textId="77777777" w:rsidR="00E435A3" w:rsidRDefault="00E435A3" w:rsidP="00565308">
            <w:pPr>
              <w:pStyle w:val="Prrafodelista"/>
              <w:ind w:left="0"/>
            </w:pPr>
            <w:r>
              <w:t>15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1E5B80F1" w14:textId="77777777" w:rsidR="00E435A3" w:rsidRDefault="00C2330C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376E6C14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23F475B6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65C8A8E6" w14:textId="77777777" w:rsidR="00E435A3" w:rsidRDefault="00E435A3" w:rsidP="00565308">
            <w:pPr>
              <w:pStyle w:val="Prrafodelista"/>
              <w:ind w:left="0"/>
            </w:pPr>
            <w:r>
              <w:t>16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5E0461EF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692DFA9E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1F9B44AA" w14:textId="77777777" w:rsidTr="00D4155E">
        <w:tc>
          <w:tcPr>
            <w:tcW w:w="2082" w:type="dxa"/>
            <w:shd w:val="clear" w:color="auto" w:fill="B8CCE4" w:themeFill="accent1" w:themeFillTint="66"/>
          </w:tcPr>
          <w:p w14:paraId="745499AF" w14:textId="77777777" w:rsidR="00E435A3" w:rsidRDefault="00E435A3" w:rsidP="00565308">
            <w:pPr>
              <w:pStyle w:val="Prrafodelista"/>
              <w:ind w:left="0"/>
            </w:pPr>
            <w:r>
              <w:t>17</w:t>
            </w:r>
          </w:p>
        </w:tc>
        <w:tc>
          <w:tcPr>
            <w:tcW w:w="2976" w:type="dxa"/>
            <w:shd w:val="clear" w:color="auto" w:fill="B8CCE4" w:themeFill="accent1" w:themeFillTint="66"/>
          </w:tcPr>
          <w:p w14:paraId="6C98D538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8CCE4" w:themeFill="accent1" w:themeFillTint="66"/>
          </w:tcPr>
          <w:p w14:paraId="3E38AEEB" w14:textId="77777777" w:rsidR="00E435A3" w:rsidRDefault="00C2330C" w:rsidP="00565308">
            <w:pPr>
              <w:pStyle w:val="Prrafodelista"/>
              <w:ind w:left="0"/>
            </w:pPr>
            <w:r>
              <w:t>TareaConsolidadoPedido</w:t>
            </w:r>
          </w:p>
        </w:tc>
      </w:tr>
      <w:tr w:rsidR="00E435A3" w14:paraId="1823913E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2A5F8B0" w14:textId="77777777" w:rsidR="00E435A3" w:rsidRDefault="00E435A3" w:rsidP="00565308">
            <w:pPr>
              <w:pStyle w:val="Prrafodelista"/>
              <w:ind w:left="0"/>
            </w:pPr>
            <w:r>
              <w:t>18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544243FD" w14:textId="77777777" w:rsidR="00E435A3" w:rsidRDefault="00C2330C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0D3728C4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62379842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2787A72E" w14:textId="77777777" w:rsidR="00E435A3" w:rsidRDefault="00E435A3" w:rsidP="00565308">
            <w:pPr>
              <w:pStyle w:val="Prrafodelista"/>
              <w:ind w:left="0"/>
            </w:pPr>
            <w:r>
              <w:t>19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1A255745" w14:textId="77777777" w:rsidR="00E435A3" w:rsidRDefault="00C2330C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2591B774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01B6C155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09D901E2" w14:textId="77777777" w:rsidR="00E435A3" w:rsidRDefault="00E435A3" w:rsidP="00565308">
            <w:pPr>
              <w:pStyle w:val="Prrafodelista"/>
              <w:ind w:left="0"/>
            </w:pPr>
            <w:r>
              <w:t>20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6529EFC6" w14:textId="77777777" w:rsidR="00E435A3" w:rsidRDefault="00C2330C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4E0735F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E435A3" w14:paraId="36660F8B" w14:textId="77777777" w:rsidTr="00D4155E">
        <w:tc>
          <w:tcPr>
            <w:tcW w:w="2082" w:type="dxa"/>
            <w:shd w:val="clear" w:color="auto" w:fill="B2A1C7" w:themeFill="accent4" w:themeFillTint="99"/>
          </w:tcPr>
          <w:p w14:paraId="5B2387BC" w14:textId="77777777" w:rsidR="00E435A3" w:rsidRDefault="00E435A3" w:rsidP="00565308">
            <w:pPr>
              <w:pStyle w:val="Prrafodelista"/>
              <w:ind w:left="0"/>
            </w:pPr>
            <w:r>
              <w:t>21</w:t>
            </w:r>
          </w:p>
        </w:tc>
        <w:tc>
          <w:tcPr>
            <w:tcW w:w="2976" w:type="dxa"/>
            <w:shd w:val="clear" w:color="auto" w:fill="B2A1C7" w:themeFill="accent4" w:themeFillTint="99"/>
          </w:tcPr>
          <w:p w14:paraId="7D1B176E" w14:textId="77777777" w:rsidR="00E435A3" w:rsidRDefault="00C2330C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B2A1C7" w:themeFill="accent4" w:themeFillTint="99"/>
          </w:tcPr>
          <w:p w14:paraId="135EC988" w14:textId="77777777" w:rsidR="00E435A3" w:rsidRDefault="00C2330C" w:rsidP="00565308">
            <w:pPr>
              <w:pStyle w:val="Prrafodelista"/>
              <w:ind w:left="0"/>
            </w:pPr>
            <w:r>
              <w:t>FaltanteConsolidadoPedido</w:t>
            </w:r>
          </w:p>
        </w:tc>
      </w:tr>
      <w:tr w:rsidR="00C2330C" w14:paraId="68A54548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046F16A0" w14:textId="77777777" w:rsidR="00C2330C" w:rsidRDefault="00C2330C" w:rsidP="00565308">
            <w:pPr>
              <w:pStyle w:val="Prrafodelista"/>
              <w:ind w:left="0"/>
            </w:pPr>
            <w:r>
              <w:t>22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34C3A469" w14:textId="77777777" w:rsidR="00C2330C" w:rsidRDefault="00D4155E" w:rsidP="00565308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50871108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0595DB76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275FD225" w14:textId="77777777" w:rsidR="00C2330C" w:rsidRDefault="00C2330C" w:rsidP="00565308">
            <w:pPr>
              <w:pStyle w:val="Prrafodelista"/>
              <w:ind w:left="0"/>
            </w:pPr>
            <w:r>
              <w:t>23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220D9A01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7ED9D38E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0642CA9E" w14:textId="77777777" w:rsidTr="00B94744">
        <w:tc>
          <w:tcPr>
            <w:tcW w:w="2082" w:type="dxa"/>
            <w:shd w:val="clear" w:color="auto" w:fill="92CDDC" w:themeFill="accent5" w:themeFillTint="99"/>
          </w:tcPr>
          <w:p w14:paraId="6110EE7E" w14:textId="77777777" w:rsidR="00C2330C" w:rsidRDefault="00C2330C" w:rsidP="00565308">
            <w:pPr>
              <w:pStyle w:val="Prrafodelista"/>
              <w:ind w:left="0"/>
            </w:pPr>
            <w:r>
              <w:t>24</w:t>
            </w:r>
          </w:p>
        </w:tc>
        <w:tc>
          <w:tcPr>
            <w:tcW w:w="2976" w:type="dxa"/>
            <w:shd w:val="clear" w:color="auto" w:fill="92CDDC" w:themeFill="accent5" w:themeFillTint="99"/>
          </w:tcPr>
          <w:p w14:paraId="619A538E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92CDDC" w:themeFill="accent5" w:themeFillTint="99"/>
          </w:tcPr>
          <w:p w14:paraId="78844B1F" w14:textId="77777777" w:rsidR="00C2330C" w:rsidRDefault="00D4155E" w:rsidP="00565308">
            <w:pPr>
              <w:pStyle w:val="Prrafodelista"/>
              <w:ind w:left="0"/>
            </w:pPr>
            <w:r>
              <w:t>TareaFaltanteConsolidadoPedido</w:t>
            </w:r>
          </w:p>
        </w:tc>
      </w:tr>
      <w:tr w:rsidR="00C2330C" w14:paraId="311316F4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B63C7AB" w14:textId="77777777" w:rsidR="00C2330C" w:rsidRDefault="00C2330C" w:rsidP="00565308">
            <w:pPr>
              <w:pStyle w:val="Prrafodelista"/>
              <w:ind w:left="0"/>
            </w:pPr>
            <w:r>
              <w:t>25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4DEFD4C5" w14:textId="77777777" w:rsidR="00C2330C" w:rsidRDefault="00D4155E" w:rsidP="00565308">
            <w:pPr>
              <w:pStyle w:val="Prrafodelista"/>
              <w:ind w:left="0"/>
            </w:pPr>
            <w:r>
              <w:t>Creado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04C267C1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662D84DC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44645F30" w14:textId="77777777" w:rsidR="00C2330C" w:rsidRDefault="00C2330C" w:rsidP="00565308">
            <w:pPr>
              <w:pStyle w:val="Prrafodelista"/>
              <w:ind w:left="0"/>
            </w:pPr>
            <w:r>
              <w:t>26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59A49864" w14:textId="77777777" w:rsidR="00C2330C" w:rsidRDefault="00D4155E" w:rsidP="00565308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A771A02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C2330C" w14:paraId="0758B1C7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7B4EC65B" w14:textId="77777777" w:rsidR="00C2330C" w:rsidRDefault="00C2330C" w:rsidP="00565308">
            <w:pPr>
              <w:pStyle w:val="Prrafodelista"/>
              <w:ind w:left="0"/>
            </w:pPr>
            <w:r>
              <w:t>27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81C9A7B" w14:textId="77777777" w:rsidR="00C2330C" w:rsidRDefault="00D4155E" w:rsidP="00565308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1C5F1942" w14:textId="77777777" w:rsidR="00C2330C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4C378099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70A8C6A1" w14:textId="77777777" w:rsidR="00D4155E" w:rsidRDefault="00D4155E" w:rsidP="00565308">
            <w:pPr>
              <w:pStyle w:val="Prrafodelista"/>
              <w:ind w:left="0"/>
            </w:pPr>
            <w:r>
              <w:t>28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5D8F631" w14:textId="77777777" w:rsidR="00D4155E" w:rsidRDefault="00D4155E" w:rsidP="00565308">
            <w:pPr>
              <w:pStyle w:val="Prrafodelista"/>
              <w:ind w:left="0"/>
            </w:pPr>
            <w:r>
              <w:t>Distribuido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3F697843" w14:textId="77777777" w:rsidR="00D4155E" w:rsidRDefault="00D4155E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D4155E" w14:paraId="2068D507" w14:textId="77777777" w:rsidTr="00B94744">
        <w:tc>
          <w:tcPr>
            <w:tcW w:w="2082" w:type="dxa"/>
            <w:shd w:val="clear" w:color="auto" w:fill="FBD4B4" w:themeFill="accent6" w:themeFillTint="66"/>
          </w:tcPr>
          <w:p w14:paraId="084D5AC2" w14:textId="77777777" w:rsidR="00D4155E" w:rsidRDefault="00D4155E" w:rsidP="00565308">
            <w:pPr>
              <w:pStyle w:val="Prrafodelista"/>
              <w:ind w:left="0"/>
            </w:pPr>
            <w:r>
              <w:t>29</w:t>
            </w:r>
          </w:p>
        </w:tc>
        <w:tc>
          <w:tcPr>
            <w:tcW w:w="2976" w:type="dxa"/>
            <w:shd w:val="clear" w:color="auto" w:fill="FBD4B4" w:themeFill="accent6" w:themeFillTint="66"/>
          </w:tcPr>
          <w:p w14:paraId="1A9F6A8B" w14:textId="77777777" w:rsidR="00D4155E" w:rsidRDefault="00B94744" w:rsidP="00565308">
            <w:pPr>
              <w:pStyle w:val="Prrafodelista"/>
              <w:ind w:left="0"/>
            </w:pPr>
            <w:r>
              <w:t>Facturado</w:t>
            </w:r>
          </w:p>
        </w:tc>
        <w:tc>
          <w:tcPr>
            <w:tcW w:w="4361" w:type="dxa"/>
            <w:shd w:val="clear" w:color="auto" w:fill="FBD4B4" w:themeFill="accent6" w:themeFillTint="66"/>
          </w:tcPr>
          <w:p w14:paraId="70C71476" w14:textId="77777777" w:rsidR="00D4155E" w:rsidRDefault="00B94744" w:rsidP="00565308">
            <w:pPr>
              <w:pStyle w:val="Prrafodelista"/>
              <w:ind w:left="0"/>
            </w:pPr>
            <w:r>
              <w:t>ConsolidadoComi</w:t>
            </w:r>
          </w:p>
        </w:tc>
      </w:tr>
      <w:tr w:rsidR="00B94744" w14:paraId="0FBC0393" w14:textId="77777777" w:rsidTr="00B94744">
        <w:tc>
          <w:tcPr>
            <w:tcW w:w="2082" w:type="dxa"/>
            <w:shd w:val="clear" w:color="auto" w:fill="EEECE1" w:themeFill="background2"/>
          </w:tcPr>
          <w:p w14:paraId="70C11F38" w14:textId="77777777" w:rsidR="00B94744" w:rsidRDefault="00B94744" w:rsidP="00565308">
            <w:pPr>
              <w:pStyle w:val="Prrafodelista"/>
              <w:ind w:left="0"/>
            </w:pPr>
            <w:r>
              <w:t>30</w:t>
            </w:r>
          </w:p>
        </w:tc>
        <w:tc>
          <w:tcPr>
            <w:tcW w:w="2976" w:type="dxa"/>
            <w:shd w:val="clear" w:color="auto" w:fill="EEECE1" w:themeFill="background2"/>
          </w:tcPr>
          <w:p w14:paraId="3BD79198" w14:textId="77777777" w:rsidR="00B94744" w:rsidRDefault="00B94744" w:rsidP="008101D3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57F93D93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09CCBD7A" w14:textId="77777777" w:rsidTr="00B94744">
        <w:tc>
          <w:tcPr>
            <w:tcW w:w="2082" w:type="dxa"/>
            <w:shd w:val="clear" w:color="auto" w:fill="EEECE1" w:themeFill="background2"/>
          </w:tcPr>
          <w:p w14:paraId="3AE1E9B5" w14:textId="77777777" w:rsidR="00B94744" w:rsidRDefault="00B94744" w:rsidP="00565308">
            <w:pPr>
              <w:pStyle w:val="Prrafodelista"/>
              <w:ind w:left="0"/>
            </w:pPr>
            <w:r>
              <w:t>31</w:t>
            </w:r>
          </w:p>
        </w:tc>
        <w:tc>
          <w:tcPr>
            <w:tcW w:w="2976" w:type="dxa"/>
            <w:shd w:val="clear" w:color="auto" w:fill="EEECE1" w:themeFill="background2"/>
          </w:tcPr>
          <w:p w14:paraId="07CF8D4A" w14:textId="77777777" w:rsidR="00B94744" w:rsidRDefault="00B94744" w:rsidP="008101D3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  <w:shd w:val="clear" w:color="auto" w:fill="EEECE1" w:themeFill="background2"/>
          </w:tcPr>
          <w:p w14:paraId="406BFCC4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B94744" w14:paraId="1533A17D" w14:textId="77777777" w:rsidTr="00B94744">
        <w:tc>
          <w:tcPr>
            <w:tcW w:w="2082" w:type="dxa"/>
            <w:shd w:val="clear" w:color="auto" w:fill="EEECE1" w:themeFill="background2"/>
          </w:tcPr>
          <w:p w14:paraId="0E8DB5BC" w14:textId="77777777" w:rsidR="00B94744" w:rsidRDefault="00B94744" w:rsidP="00565308">
            <w:pPr>
              <w:pStyle w:val="Prrafodelista"/>
              <w:ind w:left="0"/>
            </w:pPr>
            <w:r>
              <w:t>32</w:t>
            </w:r>
          </w:p>
        </w:tc>
        <w:tc>
          <w:tcPr>
            <w:tcW w:w="2976" w:type="dxa"/>
            <w:shd w:val="clear" w:color="auto" w:fill="EEECE1" w:themeFill="background2"/>
          </w:tcPr>
          <w:p w14:paraId="6D819A8D" w14:textId="77777777" w:rsidR="00B94744" w:rsidRDefault="00B94744" w:rsidP="008101D3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  <w:shd w:val="clear" w:color="auto" w:fill="EEECE1" w:themeFill="background2"/>
          </w:tcPr>
          <w:p w14:paraId="20130856" w14:textId="77777777" w:rsidR="00B94744" w:rsidRDefault="00B94744" w:rsidP="008101D3">
            <w:pPr>
              <w:pStyle w:val="Prrafodelista"/>
              <w:ind w:left="0"/>
            </w:pPr>
            <w:r>
              <w:t>FaltanteConsolidadoComi</w:t>
            </w:r>
          </w:p>
        </w:tc>
      </w:tr>
      <w:tr w:rsidR="00D91739" w14:paraId="1DE40602" w14:textId="77777777" w:rsidTr="00C2330C">
        <w:tc>
          <w:tcPr>
            <w:tcW w:w="2082" w:type="dxa"/>
          </w:tcPr>
          <w:p w14:paraId="78C6EE81" w14:textId="77777777" w:rsidR="00D91739" w:rsidRDefault="00D91739" w:rsidP="00D91739">
            <w:pPr>
              <w:pStyle w:val="Prrafodelista"/>
              <w:ind w:left="0"/>
            </w:pPr>
            <w:r>
              <w:t>33</w:t>
            </w:r>
          </w:p>
        </w:tc>
        <w:tc>
          <w:tcPr>
            <w:tcW w:w="2976" w:type="dxa"/>
          </w:tcPr>
          <w:p w14:paraId="02B8D09D" w14:textId="77777777" w:rsidR="00D91739" w:rsidRDefault="00D91739" w:rsidP="00D91739">
            <w:pPr>
              <w:pStyle w:val="Prrafodelista"/>
              <w:ind w:left="0"/>
            </w:pPr>
            <w:r>
              <w:t>Asignado</w:t>
            </w:r>
          </w:p>
        </w:tc>
        <w:tc>
          <w:tcPr>
            <w:tcW w:w="4361" w:type="dxa"/>
          </w:tcPr>
          <w:p w14:paraId="0727D35B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2EF97CC5" w14:textId="77777777" w:rsidTr="00C2330C">
        <w:tc>
          <w:tcPr>
            <w:tcW w:w="2082" w:type="dxa"/>
          </w:tcPr>
          <w:p w14:paraId="4FC72AD2" w14:textId="77777777" w:rsidR="00D91739" w:rsidRDefault="00D91739" w:rsidP="00D91739">
            <w:pPr>
              <w:pStyle w:val="Prrafodelista"/>
              <w:ind w:left="0"/>
            </w:pPr>
            <w:r>
              <w:t>34</w:t>
            </w:r>
          </w:p>
        </w:tc>
        <w:tc>
          <w:tcPr>
            <w:tcW w:w="2976" w:type="dxa"/>
          </w:tcPr>
          <w:p w14:paraId="26C29C69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12F72956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4A951F15" w14:textId="77777777" w:rsidTr="00C2330C">
        <w:tc>
          <w:tcPr>
            <w:tcW w:w="2082" w:type="dxa"/>
          </w:tcPr>
          <w:p w14:paraId="343451B5" w14:textId="77777777" w:rsidR="00D91739" w:rsidRDefault="00D91739" w:rsidP="00D91739">
            <w:pPr>
              <w:pStyle w:val="Prrafodelista"/>
              <w:ind w:left="0"/>
            </w:pPr>
            <w:r>
              <w:t>35</w:t>
            </w:r>
          </w:p>
        </w:tc>
        <w:tc>
          <w:tcPr>
            <w:tcW w:w="2976" w:type="dxa"/>
          </w:tcPr>
          <w:p w14:paraId="562F52D0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7088C908" w14:textId="77777777" w:rsidR="00D91739" w:rsidRDefault="00D91739" w:rsidP="00D91739">
            <w:pPr>
              <w:pStyle w:val="Prrafodelista"/>
              <w:ind w:left="0"/>
            </w:pPr>
            <w:r>
              <w:t>TareaConsolidadoComi</w:t>
            </w:r>
          </w:p>
        </w:tc>
      </w:tr>
      <w:tr w:rsidR="00D91739" w14:paraId="1CADB485" w14:textId="77777777" w:rsidTr="00C2330C">
        <w:tc>
          <w:tcPr>
            <w:tcW w:w="2082" w:type="dxa"/>
          </w:tcPr>
          <w:p w14:paraId="55D6471D" w14:textId="77777777" w:rsidR="00D91739" w:rsidRDefault="00D91739" w:rsidP="00D91739">
            <w:pPr>
              <w:pStyle w:val="Prrafodelista"/>
              <w:ind w:left="0"/>
            </w:pPr>
            <w:r>
              <w:t>36</w:t>
            </w:r>
          </w:p>
        </w:tc>
        <w:tc>
          <w:tcPr>
            <w:tcW w:w="2976" w:type="dxa"/>
          </w:tcPr>
          <w:p w14:paraId="1872FF40" w14:textId="77777777" w:rsidR="00D91739" w:rsidRDefault="00D91739" w:rsidP="00D91739">
            <w:pPr>
              <w:pStyle w:val="Prrafodelista"/>
              <w:ind w:left="0"/>
            </w:pPr>
            <w:r>
              <w:t>En Curso</w:t>
            </w:r>
          </w:p>
        </w:tc>
        <w:tc>
          <w:tcPr>
            <w:tcW w:w="4361" w:type="dxa"/>
          </w:tcPr>
          <w:p w14:paraId="0EB6FA51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  <w:tr w:rsidR="00D91739" w14:paraId="24D28A7C" w14:textId="77777777" w:rsidTr="00C2330C">
        <w:tc>
          <w:tcPr>
            <w:tcW w:w="2082" w:type="dxa"/>
          </w:tcPr>
          <w:p w14:paraId="4EF3038B" w14:textId="77777777" w:rsidR="00D91739" w:rsidRDefault="00D91739" w:rsidP="00D91739">
            <w:pPr>
              <w:pStyle w:val="Prrafodelista"/>
              <w:ind w:left="0"/>
            </w:pPr>
            <w:r>
              <w:t>37</w:t>
            </w:r>
          </w:p>
        </w:tc>
        <w:tc>
          <w:tcPr>
            <w:tcW w:w="2976" w:type="dxa"/>
          </w:tcPr>
          <w:p w14:paraId="5BDBD24C" w14:textId="77777777" w:rsidR="00D91739" w:rsidRDefault="00D91739" w:rsidP="00D91739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4361" w:type="dxa"/>
          </w:tcPr>
          <w:p w14:paraId="1B1F8F8B" w14:textId="77777777" w:rsidR="00D91739" w:rsidRDefault="00D91739" w:rsidP="00D91739">
            <w:pPr>
              <w:pStyle w:val="Prrafodelista"/>
              <w:ind w:left="0"/>
            </w:pPr>
            <w:r>
              <w:t>Remito</w:t>
            </w:r>
          </w:p>
        </w:tc>
      </w:tr>
    </w:tbl>
    <w:p w14:paraId="3C17795C" w14:textId="77777777" w:rsidR="00565308" w:rsidRDefault="00565308" w:rsidP="00565308">
      <w:pPr>
        <w:pStyle w:val="Prrafodelista"/>
      </w:pPr>
    </w:p>
    <w:p w14:paraId="6B978EBE" w14:textId="77777777" w:rsidR="00E41C34" w:rsidRDefault="00E41C34" w:rsidP="00565308">
      <w:pPr>
        <w:pStyle w:val="Prrafodelista"/>
      </w:pPr>
    </w:p>
    <w:p w14:paraId="304C0470" w14:textId="77777777" w:rsidR="00565308" w:rsidRPr="006B5B0A" w:rsidRDefault="00565308" w:rsidP="00565308">
      <w:pPr>
        <w:pStyle w:val="Prrafodelista"/>
        <w:numPr>
          <w:ilvl w:val="0"/>
          <w:numId w:val="12"/>
        </w:numPr>
        <w:rPr>
          <w:b/>
        </w:rPr>
      </w:pPr>
      <w:r w:rsidRPr="006B5B0A">
        <w:rPr>
          <w:b/>
        </w:rPr>
        <w:t>sdfsdf</w:t>
      </w:r>
    </w:p>
    <w:sectPr w:rsidR="00565308" w:rsidRPr="006B5B0A" w:rsidSect="00F620BF">
      <w:footerReference w:type="default" r:id="rId19"/>
      <w:pgSz w:w="12242" w:h="20163" w:code="5"/>
      <w:pgMar w:top="1276" w:right="1185" w:bottom="993" w:left="1134" w:header="709" w:footer="20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arles Maldonado" w:date="2020-04-21T09:01:00Z" w:initials="CM">
    <w:p w14:paraId="5C83A30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GetIngreso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p_login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cuentasusuarios.dsloginname%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11121A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943BCCF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password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cuentasusuarios.vlpassword%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6AF283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48A5B53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82601E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522FB1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esarmador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tblslvtipotarea.icgeneraremito%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A077FD7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7CC036D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503D65A" w14:textId="77777777" w:rsidR="001A1769" w:rsidRDefault="001A1769" w:rsidP="001A1769">
      <w:pPr>
        <w:pStyle w:val="Textocomentario"/>
        <w:rPr>
          <w:rFonts w:ascii="Courier New" w:hAnsi="Courier New" w:cs="Courier New"/>
          <w:color w:val="000080"/>
          <w:highlight w:val="white"/>
          <w:lang w:val="en-US"/>
        </w:rPr>
      </w:pPr>
    </w:p>
    <w:p w14:paraId="2F432039" w14:textId="77777777" w:rsidR="001A1769" w:rsidRDefault="001A1769" w:rsidP="001A1769">
      <w:pPr>
        <w:pStyle w:val="Textocomentario"/>
      </w:pP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</w:comment>
  <w:comment w:id="1" w:author="Charles Maldonado" w:date="2020-04-21T09:06:00Z" w:initials="CM">
    <w:p w14:paraId="3D38095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GetlistadoPicking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9CB384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tblslvremito.idremito%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7439F3C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p_NroCarreta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tblslvremito.nrocarreta%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E4ABF4F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p_icGeneraRemito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tblslvtipotarea.icgeneraremito%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49A309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6A47B4B3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    </w:t>
      </w:r>
    </w:p>
    <w:p w14:paraId="5BEC23A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14:paraId="0D2165DD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54D83B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19C3A2D5" w14:textId="77777777" w:rsidR="001A1769" w:rsidRDefault="001A1769" w:rsidP="001A176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p_Cursor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CURSOR_TYPE);</w:t>
      </w:r>
    </w:p>
  </w:comment>
  <w:comment w:id="2" w:author="Charles Maldonado" w:date="2020-04-21T09:09:00Z" w:initials="CM">
    <w:p w14:paraId="014A8F90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Style w:val="Refdecomentario"/>
        </w:rPr>
        <w:annotationRef/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SetRegistrarPicking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p_IdPersona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personas.idpersona%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2472340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p_idRemito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tblslvremito.idremito%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4C4374B2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p_NroCarreta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tblslvremito.nrocarreta%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2E0A8D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p_cdBarras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barras.cdeancode%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FB93B7C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p_cantidad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tblslvtareadet.qtunidadmedidabase%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502BCA8E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p_cdarticulo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tblslvtareadet.cdarticulo%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3B06808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p_IdTarea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tblslvtarea.idtarea%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type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37CA351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            </w:t>
      </w:r>
    </w:p>
    <w:p w14:paraId="5F9214B8" w14:textId="77777777" w:rsidR="001A1769" w:rsidRDefault="001A1769" w:rsidP="001A17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p_Ok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14:paraId="0231BCD3" w14:textId="77777777" w:rsidR="001A1769" w:rsidRDefault="001A1769" w:rsidP="001A1769">
      <w:pPr>
        <w:pStyle w:val="Textocomentario"/>
      </w:pPr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000080"/>
          <w:highlight w:val="white"/>
          <w:lang w:val="en-US"/>
        </w:rPr>
        <w:t>p_error</w:t>
      </w:r>
      <w:proofErr w:type="spellEnd"/>
      <w:proofErr w:type="gramEnd"/>
      <w:r>
        <w:rPr>
          <w:rFonts w:ascii="Courier New" w:hAnsi="Courier New" w:cs="Courier New"/>
          <w:color w:val="00008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008080"/>
          <w:highlight w:val="white"/>
          <w:lang w:val="en-US"/>
        </w:rPr>
        <w:t>OUT</w:t>
      </w:r>
      <w:r>
        <w:rPr>
          <w:rFonts w:ascii="Courier New" w:hAnsi="Courier New" w:cs="Courier New"/>
          <w:color w:val="00008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highlight w:val="white"/>
          <w:lang w:val="en-US"/>
        </w:rPr>
        <w:t>varchar2</w:t>
      </w:r>
      <w:r>
        <w:rPr>
          <w:rFonts w:ascii="Courier New" w:hAnsi="Courier New" w:cs="Courier New"/>
          <w:color w:val="000080"/>
          <w:highlight w:val="white"/>
          <w:lang w:val="en-US"/>
        </w:rPr>
        <w:t>);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432039" w15:done="0"/>
  <w15:commentEx w15:paraId="19C3A2D5" w15:done="0"/>
  <w15:commentEx w15:paraId="0231BCD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9C4F4" w14:textId="77777777" w:rsidR="003A20E8" w:rsidRDefault="003A20E8" w:rsidP="00F620BF">
      <w:pPr>
        <w:spacing w:after="0" w:line="240" w:lineRule="auto"/>
      </w:pPr>
      <w:r>
        <w:separator/>
      </w:r>
    </w:p>
  </w:endnote>
  <w:endnote w:type="continuationSeparator" w:id="0">
    <w:p w14:paraId="11A178E9" w14:textId="77777777" w:rsidR="003A20E8" w:rsidRDefault="003A20E8" w:rsidP="00F6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4928091"/>
      <w:docPartObj>
        <w:docPartGallery w:val="Page Numbers (Bottom of Page)"/>
        <w:docPartUnique/>
      </w:docPartObj>
    </w:sdtPr>
    <w:sdtEndPr/>
    <w:sdtContent>
      <w:p w14:paraId="4ADAB993" w14:textId="77777777" w:rsidR="008101D3" w:rsidRDefault="008101D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2A5F" w:rsidRPr="00092A5F">
          <w:rPr>
            <w:noProof/>
            <w:lang w:val="es-ES"/>
          </w:rPr>
          <w:t>4</w:t>
        </w:r>
        <w:r>
          <w:fldChar w:fldCharType="end"/>
        </w:r>
      </w:p>
    </w:sdtContent>
  </w:sdt>
  <w:p w14:paraId="440E0D40" w14:textId="77777777" w:rsidR="008101D3" w:rsidRDefault="008101D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92E19" w14:textId="77777777" w:rsidR="003A20E8" w:rsidRDefault="003A20E8" w:rsidP="00F620BF">
      <w:pPr>
        <w:spacing w:after="0" w:line="240" w:lineRule="auto"/>
      </w:pPr>
      <w:r>
        <w:separator/>
      </w:r>
    </w:p>
  </w:footnote>
  <w:footnote w:type="continuationSeparator" w:id="0">
    <w:p w14:paraId="488B1A9E" w14:textId="77777777" w:rsidR="003A20E8" w:rsidRDefault="003A20E8" w:rsidP="00F62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E142C"/>
    <w:multiLevelType w:val="hybridMultilevel"/>
    <w:tmpl w:val="38FA1A0C"/>
    <w:lvl w:ilvl="0" w:tplc="123A95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EA782F"/>
    <w:multiLevelType w:val="hybridMultilevel"/>
    <w:tmpl w:val="0F36F716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0053CE4"/>
    <w:multiLevelType w:val="hybridMultilevel"/>
    <w:tmpl w:val="6574842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366D"/>
    <w:multiLevelType w:val="hybridMultilevel"/>
    <w:tmpl w:val="62D887A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70098"/>
    <w:multiLevelType w:val="hybridMultilevel"/>
    <w:tmpl w:val="EB6290E8"/>
    <w:lvl w:ilvl="0" w:tplc="123A95B6">
      <w:numFmt w:val="bullet"/>
      <w:lvlText w:val="-"/>
      <w:lvlJc w:val="left"/>
      <w:pPr>
        <w:ind w:left="2203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 w15:restartNumberingAfterBreak="0">
    <w:nsid w:val="23B05BAA"/>
    <w:multiLevelType w:val="hybridMultilevel"/>
    <w:tmpl w:val="94225EF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2462782B"/>
    <w:multiLevelType w:val="hybridMultilevel"/>
    <w:tmpl w:val="A1305C3C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97119C5"/>
    <w:multiLevelType w:val="hybridMultilevel"/>
    <w:tmpl w:val="AA261EF2"/>
    <w:lvl w:ilvl="0" w:tplc="123A95B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34FB7"/>
    <w:multiLevelType w:val="hybridMultilevel"/>
    <w:tmpl w:val="C608DB94"/>
    <w:lvl w:ilvl="0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487FD5"/>
    <w:multiLevelType w:val="hybridMultilevel"/>
    <w:tmpl w:val="8BB2A520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8D74A05"/>
    <w:multiLevelType w:val="hybridMultilevel"/>
    <w:tmpl w:val="EB966E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C405E7"/>
    <w:multiLevelType w:val="hybridMultilevel"/>
    <w:tmpl w:val="2CB216DC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485E7CBC"/>
    <w:multiLevelType w:val="hybridMultilevel"/>
    <w:tmpl w:val="9D1CD2E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C1377"/>
    <w:multiLevelType w:val="hybridMultilevel"/>
    <w:tmpl w:val="7474FAF6"/>
    <w:lvl w:ilvl="0" w:tplc="123A95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77BE8"/>
    <w:multiLevelType w:val="hybridMultilevel"/>
    <w:tmpl w:val="53A8B39A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5D0B2B78"/>
    <w:multiLevelType w:val="hybridMultilevel"/>
    <w:tmpl w:val="BE9E5C5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C10B9C"/>
    <w:multiLevelType w:val="hybridMultilevel"/>
    <w:tmpl w:val="FEF23906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337AFF"/>
    <w:multiLevelType w:val="hybridMultilevel"/>
    <w:tmpl w:val="D3D8961E"/>
    <w:lvl w:ilvl="0" w:tplc="2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66872434"/>
    <w:multiLevelType w:val="hybridMultilevel"/>
    <w:tmpl w:val="32540D7A"/>
    <w:lvl w:ilvl="0" w:tplc="2C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C1B1DFB"/>
    <w:multiLevelType w:val="hybridMultilevel"/>
    <w:tmpl w:val="D5A816A0"/>
    <w:lvl w:ilvl="0" w:tplc="2C0A000F">
      <w:start w:val="1"/>
      <w:numFmt w:val="decimal"/>
      <w:lvlText w:val="%1."/>
      <w:lvlJc w:val="left"/>
      <w:pPr>
        <w:ind w:left="720" w:hanging="360"/>
      </w:pPr>
      <w:rPr>
        <w:color w:val="00000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2C3432"/>
    <w:multiLevelType w:val="hybridMultilevel"/>
    <w:tmpl w:val="97B45CAA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DF2AC9"/>
    <w:multiLevelType w:val="hybridMultilevel"/>
    <w:tmpl w:val="202C7D68"/>
    <w:lvl w:ilvl="0" w:tplc="2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74215C93"/>
    <w:multiLevelType w:val="hybridMultilevel"/>
    <w:tmpl w:val="948C2AF6"/>
    <w:lvl w:ilvl="0" w:tplc="2C0A0009">
      <w:start w:val="1"/>
      <w:numFmt w:val="bullet"/>
      <w:lvlText w:val="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3"/>
  </w:num>
  <w:num w:numId="5">
    <w:abstractNumId w:val="0"/>
  </w:num>
  <w:num w:numId="6">
    <w:abstractNumId w:val="20"/>
  </w:num>
  <w:num w:numId="7">
    <w:abstractNumId w:val="1"/>
  </w:num>
  <w:num w:numId="8">
    <w:abstractNumId w:val="11"/>
  </w:num>
  <w:num w:numId="9">
    <w:abstractNumId w:val="21"/>
  </w:num>
  <w:num w:numId="10">
    <w:abstractNumId w:val="14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4"/>
  </w:num>
  <w:num w:numId="16">
    <w:abstractNumId w:val="6"/>
  </w:num>
  <w:num w:numId="17">
    <w:abstractNumId w:val="13"/>
  </w:num>
  <w:num w:numId="18">
    <w:abstractNumId w:val="7"/>
  </w:num>
  <w:num w:numId="19">
    <w:abstractNumId w:val="16"/>
  </w:num>
  <w:num w:numId="20">
    <w:abstractNumId w:val="17"/>
  </w:num>
  <w:num w:numId="21">
    <w:abstractNumId w:val="18"/>
  </w:num>
  <w:num w:numId="22">
    <w:abstractNumId w:val="22"/>
  </w:num>
  <w:num w:numId="23">
    <w:abstractNumId w:val="8"/>
  </w:num>
  <w:num w:numId="24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arles Maldonado">
    <w15:presenceInfo w15:providerId="AD" w15:userId="S-1-5-21-1872706884-2307985347-2712390511-20655"/>
  </w15:person>
  <w15:person w15:author="Leticia Mendez Vargas">
    <w15:presenceInfo w15:providerId="AD" w15:userId="S-1-5-21-1872706884-2307985347-2712390511-60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F7"/>
    <w:rsid w:val="00012072"/>
    <w:rsid w:val="00031987"/>
    <w:rsid w:val="00047BCA"/>
    <w:rsid w:val="00092A5F"/>
    <w:rsid w:val="000C0DDA"/>
    <w:rsid w:val="000D503C"/>
    <w:rsid w:val="00137B68"/>
    <w:rsid w:val="00147322"/>
    <w:rsid w:val="0017066B"/>
    <w:rsid w:val="00171A73"/>
    <w:rsid w:val="00184CC1"/>
    <w:rsid w:val="001A1769"/>
    <w:rsid w:val="001F6D48"/>
    <w:rsid w:val="0020030B"/>
    <w:rsid w:val="00204F9A"/>
    <w:rsid w:val="002116B6"/>
    <w:rsid w:val="00212F7E"/>
    <w:rsid w:val="0023754F"/>
    <w:rsid w:val="00252295"/>
    <w:rsid w:val="00255D78"/>
    <w:rsid w:val="002572B8"/>
    <w:rsid w:val="002B08D9"/>
    <w:rsid w:val="00306F40"/>
    <w:rsid w:val="00344DD9"/>
    <w:rsid w:val="0037042C"/>
    <w:rsid w:val="003A20E8"/>
    <w:rsid w:val="003A46F9"/>
    <w:rsid w:val="003A7196"/>
    <w:rsid w:val="003E5BF7"/>
    <w:rsid w:val="00415BAA"/>
    <w:rsid w:val="004348EF"/>
    <w:rsid w:val="004643E4"/>
    <w:rsid w:val="004705BF"/>
    <w:rsid w:val="004818D1"/>
    <w:rsid w:val="0048467B"/>
    <w:rsid w:val="0048797B"/>
    <w:rsid w:val="00487E1F"/>
    <w:rsid w:val="004B05B8"/>
    <w:rsid w:val="004D0A10"/>
    <w:rsid w:val="004F2156"/>
    <w:rsid w:val="00500F41"/>
    <w:rsid w:val="005032F4"/>
    <w:rsid w:val="00503D94"/>
    <w:rsid w:val="0052009A"/>
    <w:rsid w:val="0052357A"/>
    <w:rsid w:val="005241E2"/>
    <w:rsid w:val="005358C4"/>
    <w:rsid w:val="00546BF7"/>
    <w:rsid w:val="00546E29"/>
    <w:rsid w:val="00565308"/>
    <w:rsid w:val="00575434"/>
    <w:rsid w:val="0058117F"/>
    <w:rsid w:val="00594F09"/>
    <w:rsid w:val="00596348"/>
    <w:rsid w:val="005972EE"/>
    <w:rsid w:val="005A1798"/>
    <w:rsid w:val="005F3F97"/>
    <w:rsid w:val="0062601A"/>
    <w:rsid w:val="00683553"/>
    <w:rsid w:val="00683E38"/>
    <w:rsid w:val="0069153A"/>
    <w:rsid w:val="006B4260"/>
    <w:rsid w:val="006B5B0A"/>
    <w:rsid w:val="006C6D24"/>
    <w:rsid w:val="006F09D3"/>
    <w:rsid w:val="006F15DE"/>
    <w:rsid w:val="006F570F"/>
    <w:rsid w:val="00717001"/>
    <w:rsid w:val="007534F3"/>
    <w:rsid w:val="00754C60"/>
    <w:rsid w:val="00770BC6"/>
    <w:rsid w:val="00771824"/>
    <w:rsid w:val="00772374"/>
    <w:rsid w:val="00772AB3"/>
    <w:rsid w:val="007966BC"/>
    <w:rsid w:val="007975FC"/>
    <w:rsid w:val="007D6E69"/>
    <w:rsid w:val="008101D3"/>
    <w:rsid w:val="008323EE"/>
    <w:rsid w:val="00845BA9"/>
    <w:rsid w:val="008463E1"/>
    <w:rsid w:val="008633D2"/>
    <w:rsid w:val="00864FCB"/>
    <w:rsid w:val="00867C7B"/>
    <w:rsid w:val="0089365E"/>
    <w:rsid w:val="008964CC"/>
    <w:rsid w:val="008C55EC"/>
    <w:rsid w:val="008D5EDE"/>
    <w:rsid w:val="009069D9"/>
    <w:rsid w:val="009074A0"/>
    <w:rsid w:val="00913678"/>
    <w:rsid w:val="00925CE4"/>
    <w:rsid w:val="00936C56"/>
    <w:rsid w:val="0095083D"/>
    <w:rsid w:val="00950CE9"/>
    <w:rsid w:val="00960D65"/>
    <w:rsid w:val="009655E7"/>
    <w:rsid w:val="00971078"/>
    <w:rsid w:val="00971AFF"/>
    <w:rsid w:val="009810E1"/>
    <w:rsid w:val="009F2841"/>
    <w:rsid w:val="00A10C08"/>
    <w:rsid w:val="00A15CA2"/>
    <w:rsid w:val="00A80D04"/>
    <w:rsid w:val="00A916F9"/>
    <w:rsid w:val="00A96279"/>
    <w:rsid w:val="00AE210B"/>
    <w:rsid w:val="00AE4930"/>
    <w:rsid w:val="00AE6697"/>
    <w:rsid w:val="00AF0848"/>
    <w:rsid w:val="00AF5B36"/>
    <w:rsid w:val="00B113C5"/>
    <w:rsid w:val="00B164AB"/>
    <w:rsid w:val="00B32636"/>
    <w:rsid w:val="00B84134"/>
    <w:rsid w:val="00B86A90"/>
    <w:rsid w:val="00B94744"/>
    <w:rsid w:val="00BA4142"/>
    <w:rsid w:val="00BB26F3"/>
    <w:rsid w:val="00BD05E4"/>
    <w:rsid w:val="00BE4997"/>
    <w:rsid w:val="00C12355"/>
    <w:rsid w:val="00C2330C"/>
    <w:rsid w:val="00C25735"/>
    <w:rsid w:val="00C62250"/>
    <w:rsid w:val="00C87B76"/>
    <w:rsid w:val="00C97C8B"/>
    <w:rsid w:val="00CA44D1"/>
    <w:rsid w:val="00CE478A"/>
    <w:rsid w:val="00CE6F16"/>
    <w:rsid w:val="00D223A1"/>
    <w:rsid w:val="00D23C2F"/>
    <w:rsid w:val="00D35044"/>
    <w:rsid w:val="00D4155E"/>
    <w:rsid w:val="00D54F68"/>
    <w:rsid w:val="00D74AD0"/>
    <w:rsid w:val="00D74C2E"/>
    <w:rsid w:val="00D74CB3"/>
    <w:rsid w:val="00D9133C"/>
    <w:rsid w:val="00D91739"/>
    <w:rsid w:val="00D93F4D"/>
    <w:rsid w:val="00DE0D33"/>
    <w:rsid w:val="00DE1B01"/>
    <w:rsid w:val="00DE3AE5"/>
    <w:rsid w:val="00E41C34"/>
    <w:rsid w:val="00E435A3"/>
    <w:rsid w:val="00E46343"/>
    <w:rsid w:val="00E54CCA"/>
    <w:rsid w:val="00E650A2"/>
    <w:rsid w:val="00E90288"/>
    <w:rsid w:val="00E939F9"/>
    <w:rsid w:val="00EC5D04"/>
    <w:rsid w:val="00EC763A"/>
    <w:rsid w:val="00EE62FA"/>
    <w:rsid w:val="00EF532C"/>
    <w:rsid w:val="00F367E5"/>
    <w:rsid w:val="00F401F5"/>
    <w:rsid w:val="00F45597"/>
    <w:rsid w:val="00F5443C"/>
    <w:rsid w:val="00F620BF"/>
    <w:rsid w:val="00F6414A"/>
    <w:rsid w:val="00F670A9"/>
    <w:rsid w:val="00F84C71"/>
    <w:rsid w:val="00FB49B5"/>
    <w:rsid w:val="00FB6E50"/>
    <w:rsid w:val="00FD1E89"/>
    <w:rsid w:val="00FD3632"/>
    <w:rsid w:val="00FE2E0A"/>
    <w:rsid w:val="00FE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7508"/>
  <w15:docId w15:val="{39A6B7B0-0B28-4BE0-A8D4-FDAEEE87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3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72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5B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723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3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374"/>
    <w:rPr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257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257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2572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6B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20BF"/>
  </w:style>
  <w:style w:type="paragraph" w:styleId="Piedepgina">
    <w:name w:val="footer"/>
    <w:basedOn w:val="Normal"/>
    <w:link w:val="PiedepginaCar"/>
    <w:uiPriority w:val="99"/>
    <w:unhideWhenUsed/>
    <w:rsid w:val="00F6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0BF"/>
  </w:style>
  <w:style w:type="character" w:styleId="Refdecomentario">
    <w:name w:val="annotation reference"/>
    <w:basedOn w:val="Fuentedeprrafopredeter"/>
    <w:uiPriority w:val="99"/>
    <w:semiHidden/>
    <w:unhideWhenUsed/>
    <w:rsid w:val="001A17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17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A17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17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A17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1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17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9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Leticia Mendez Vargas</dc:creator>
  <cp:lastModifiedBy>Charles Maldonado</cp:lastModifiedBy>
  <cp:revision>6</cp:revision>
  <dcterms:created xsi:type="dcterms:W3CDTF">2020-05-08T19:13:00Z</dcterms:created>
  <dcterms:modified xsi:type="dcterms:W3CDTF">2020-05-12T19:45:00Z</dcterms:modified>
</cp:coreProperties>
</file>