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CBE23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36B708FA" w14:textId="77777777" w:rsidR="00754C60" w:rsidRPr="002277A2" w:rsidRDefault="003E5BF7" w:rsidP="002277A2">
      <w:pPr>
        <w:pStyle w:val="Citadestacada"/>
        <w:ind w:left="0"/>
      </w:pPr>
      <w:r w:rsidRPr="003E5BF7">
        <w:t>Etapa 1. Consolidado Multicanal</w:t>
      </w:r>
    </w:p>
    <w:p w14:paraId="26E02481" w14:textId="77777777"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14:paraId="7FE53FDA" w14:textId="77777777" w:rsidR="00717001" w:rsidRDefault="00717001" w:rsidP="00717001">
      <w:pPr>
        <w:pStyle w:val="Prrafodelista"/>
        <w:rPr>
          <w:highlight w:val="cyan"/>
        </w:rPr>
      </w:pPr>
    </w:p>
    <w:p w14:paraId="18CF89FB" w14:textId="77777777" w:rsidR="002277A2" w:rsidRDefault="00135F0D" w:rsidP="00135F0D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>
        <w:rPr>
          <w:i/>
          <w:u w:val="single"/>
        </w:rPr>
        <w:t xml:space="preserve">Obtener </w:t>
      </w:r>
      <w:r w:rsidR="005D0FE5">
        <w:rPr>
          <w:i/>
          <w:u w:val="single"/>
        </w:rPr>
        <w:t>C</w:t>
      </w:r>
      <w:r>
        <w:rPr>
          <w:i/>
          <w:u w:val="single"/>
        </w:rPr>
        <w:t>onsolidado</w:t>
      </w:r>
      <w:r w:rsidR="005D0FE5">
        <w:rPr>
          <w:i/>
          <w:u w:val="single"/>
        </w:rPr>
        <w:t xml:space="preserve"> </w:t>
      </w:r>
      <w:r>
        <w:rPr>
          <w:i/>
          <w:u w:val="single"/>
        </w:rPr>
        <w:t>M</w:t>
      </w:r>
      <w:r w:rsidR="005D0FE5">
        <w:rPr>
          <w:i/>
          <w:u w:val="single"/>
        </w:rPr>
        <w:t>ulticanal</w:t>
      </w:r>
      <w:r>
        <w:rPr>
          <w:i/>
          <w:u w:val="single"/>
        </w:rPr>
        <w:t xml:space="preserve"> por fechas</w:t>
      </w:r>
      <w:commentRangeEnd w:id="0"/>
      <w:r w:rsidR="0010399F">
        <w:rPr>
          <w:rStyle w:val="Refdecomentario"/>
        </w:rPr>
        <w:commentReference w:id="0"/>
      </w:r>
    </w:p>
    <w:p w14:paraId="6CED185B" w14:textId="77777777" w:rsidR="007E2598" w:rsidRPr="007E2598" w:rsidRDefault="00E34850" w:rsidP="007E2598">
      <w:pPr>
        <w:pStyle w:val="Prrafodelista"/>
        <w:ind w:left="1080"/>
      </w:pPr>
      <w:r>
        <w:object w:dxaOrig="9122" w:dyaOrig="3172" w14:anchorId="00DBB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58.25pt" o:ole="">
            <v:imagedata r:id="rId10" o:title=""/>
          </v:shape>
          <o:OLEObject Type="Embed" ProgID="Visio.Drawing.11" ShapeID="_x0000_i1025" DrawAspect="Content" ObjectID="_1647413829" r:id="rId11"/>
        </w:object>
      </w:r>
    </w:p>
    <w:p w14:paraId="5ECC416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5CF637C7" w14:textId="77777777" w:rsidR="002277A2" w:rsidRPr="00786668" w:rsidRDefault="00786668" w:rsidP="002277A2">
      <w:pPr>
        <w:pStyle w:val="Prrafodelista"/>
        <w:numPr>
          <w:ilvl w:val="0"/>
          <w:numId w:val="9"/>
        </w:numPr>
        <w:ind w:left="1843"/>
      </w:pPr>
      <w:r>
        <w:t>Fecha desde</w:t>
      </w:r>
      <w:r w:rsidR="002277A2">
        <w:t xml:space="preserve"> as </w:t>
      </w:r>
      <w:proofErr w:type="spellStart"/>
      <w:r w:rsidR="00F75493">
        <w:rPr>
          <w:b/>
          <w:color w:val="943634" w:themeColor="accent2" w:themeShade="BF"/>
        </w:rPr>
        <w:t>p_desde</w:t>
      </w:r>
      <w:proofErr w:type="spellEnd"/>
    </w:p>
    <w:p w14:paraId="6CC6B6F0" w14:textId="77777777" w:rsidR="00786668" w:rsidRPr="00864FCB" w:rsidRDefault="00786668" w:rsidP="00786668">
      <w:pPr>
        <w:pStyle w:val="Prrafodelista"/>
        <w:numPr>
          <w:ilvl w:val="0"/>
          <w:numId w:val="9"/>
        </w:numPr>
        <w:ind w:left="1843"/>
      </w:pPr>
      <w:r>
        <w:t xml:space="preserve">Fecha hasta as </w:t>
      </w:r>
      <w:proofErr w:type="spellStart"/>
      <w:r w:rsidR="00F75493">
        <w:rPr>
          <w:b/>
          <w:color w:val="943634" w:themeColor="accent2" w:themeShade="BF"/>
        </w:rPr>
        <w:t>p_hasta</w:t>
      </w:r>
      <w:proofErr w:type="spellEnd"/>
    </w:p>
    <w:p w14:paraId="1E6519BD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7992793" w14:textId="77777777" w:rsidR="00734576" w:rsidRDefault="00734576" w:rsidP="00734576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399009EB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DD1E5E">
        <w:rPr>
          <w:b/>
          <w:color w:val="943634" w:themeColor="accent2" w:themeShade="BF"/>
        </w:rPr>
        <w:t>m</w:t>
      </w:r>
      <w:proofErr w:type="spellEnd"/>
    </w:p>
    <w:p w14:paraId="65D95C34" w14:textId="77777777" w:rsidR="00734576" w:rsidRDefault="00686017" w:rsidP="00734576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proofErr w:type="spellStart"/>
      <w:r>
        <w:t>creacion</w:t>
      </w:r>
      <w:proofErr w:type="spellEnd"/>
      <w:r w:rsidR="00734576">
        <w:t xml:space="preserve"> as </w:t>
      </w:r>
      <w:r>
        <w:rPr>
          <w:b/>
          <w:color w:val="943634" w:themeColor="accent2" w:themeShade="BF"/>
        </w:rPr>
        <w:t>fecha</w:t>
      </w:r>
    </w:p>
    <w:p w14:paraId="5EB31CF1" w14:textId="77777777" w:rsidR="00734576" w:rsidRDefault="00D01954" w:rsidP="00734576">
      <w:pPr>
        <w:pStyle w:val="Prrafodelista"/>
        <w:numPr>
          <w:ilvl w:val="0"/>
          <w:numId w:val="17"/>
        </w:numPr>
        <w:ind w:left="2127"/>
      </w:pPr>
      <w:r>
        <w:t>Estado</w:t>
      </w:r>
      <w:r w:rsidR="00734576">
        <w:t xml:space="preserve"> </w:t>
      </w:r>
      <w:proofErr w:type="spellStart"/>
      <w:r w:rsidR="00734576">
        <w:t>as</w:t>
      </w:r>
      <w:proofErr w:type="spellEnd"/>
      <w:r w:rsidR="00734576">
        <w:t xml:space="preserve"> </w:t>
      </w:r>
      <w:r>
        <w:rPr>
          <w:b/>
          <w:color w:val="943634" w:themeColor="accent2" w:themeShade="BF"/>
        </w:rPr>
        <w:t>estado</w:t>
      </w:r>
    </w:p>
    <w:p w14:paraId="186A3287" w14:textId="77777777" w:rsidR="00734576" w:rsidRPr="002116B6" w:rsidRDefault="00D01954" w:rsidP="00734576">
      <w:pPr>
        <w:pStyle w:val="Prrafodelista"/>
        <w:numPr>
          <w:ilvl w:val="0"/>
          <w:numId w:val="17"/>
        </w:numPr>
        <w:ind w:left="2127"/>
      </w:pPr>
      <w:r>
        <w:t>Si tiene artículos sin asignar, devolver true, si no false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14:paraId="3D212AE0" w14:textId="77777777" w:rsidR="00AB6BB4" w:rsidRPr="00AB6BB4" w:rsidRDefault="0063433C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</w:t>
      </w:r>
      <w:r w:rsidR="00734576">
        <w:rPr>
          <w:color w:val="000000" w:themeColor="text1"/>
        </w:rPr>
        <w:t xml:space="preserve">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14:paraId="3C76B84E" w14:textId="77777777" w:rsidR="00C558B1" w:rsidRPr="00AB6BB4" w:rsidRDefault="00EA2F1F" w:rsidP="00AB6BB4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 w:rsidRPr="00AB6BB4">
        <w:rPr>
          <w:color w:val="000000" w:themeColor="text1"/>
        </w:rPr>
        <w:t xml:space="preserve">Si tiene artículos faltantes sin asignar devolver true, sino false as </w:t>
      </w:r>
      <w:proofErr w:type="spellStart"/>
      <w:r w:rsidRPr="00AB6BB4">
        <w:rPr>
          <w:b/>
          <w:color w:val="943634" w:themeColor="accent2" w:themeShade="BF"/>
        </w:rPr>
        <w:t>tieneFaltanteSinAsignar</w:t>
      </w:r>
      <w:proofErr w:type="spellEnd"/>
      <w:r w:rsidR="00C558B1" w:rsidRPr="00AB6BB4">
        <w:rPr>
          <w:b/>
          <w:color w:val="943634" w:themeColor="accent2" w:themeShade="BF"/>
        </w:rPr>
        <w:t xml:space="preserve"> </w:t>
      </w:r>
    </w:p>
    <w:p w14:paraId="31895583" w14:textId="77777777" w:rsidR="002E7624" w:rsidRPr="002E7624" w:rsidRDefault="002E7624" w:rsidP="002E7624">
      <w:pPr>
        <w:pStyle w:val="Prrafodelista"/>
        <w:ind w:left="1080"/>
      </w:pPr>
    </w:p>
    <w:p w14:paraId="7CA25FDF" w14:textId="77777777" w:rsidR="002E7624" w:rsidRDefault="002E7624" w:rsidP="002E7624">
      <w:pPr>
        <w:pStyle w:val="Prrafodelista"/>
        <w:numPr>
          <w:ilvl w:val="0"/>
          <w:numId w:val="5"/>
        </w:numPr>
      </w:pPr>
      <w:commentRangeStart w:id="1"/>
      <w:r>
        <w:rPr>
          <w:i/>
          <w:u w:val="single"/>
        </w:rPr>
        <w:t>Detalle artículos Consolidado Multicanal</w:t>
      </w:r>
      <w:r>
        <w:t xml:space="preserve">: </w:t>
      </w:r>
      <w:commentRangeEnd w:id="1"/>
      <w:r w:rsidR="0010399F">
        <w:rPr>
          <w:rStyle w:val="Refdecomentario"/>
        </w:rPr>
        <w:commentReference w:id="1"/>
      </w:r>
    </w:p>
    <w:p w14:paraId="7C44F3AE" w14:textId="77777777" w:rsidR="002E7624" w:rsidRDefault="002E7624" w:rsidP="002E7624">
      <w:pPr>
        <w:pStyle w:val="Prrafodelista"/>
        <w:ind w:left="1080"/>
      </w:pPr>
      <w:r>
        <w:t>Muestra todos los artículos que entraron en el consolidado Multicanal</w:t>
      </w:r>
    </w:p>
    <w:p w14:paraId="7C455C35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BEF6327" w14:textId="77777777" w:rsidR="002E7624" w:rsidRDefault="002E7624" w:rsidP="002E762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A22FD9">
        <w:rPr>
          <w:b/>
          <w:color w:val="943634" w:themeColor="accent2" w:themeShade="BF"/>
        </w:rPr>
        <w:t>m</w:t>
      </w:r>
      <w:proofErr w:type="spellEnd"/>
    </w:p>
    <w:p w14:paraId="79BB996B" w14:textId="77777777"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2CF99E4D" w14:textId="77777777" w:rsidR="002E7624" w:rsidRDefault="002E7624" w:rsidP="002E762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F3AB055" w14:textId="77777777" w:rsidR="002E7624" w:rsidRPr="00A80D04" w:rsidRDefault="002E7624" w:rsidP="002E762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098BAE35" w14:textId="77777777" w:rsidR="002E7624" w:rsidRDefault="002E7624" w:rsidP="002E762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4EA6EE83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7518E776" w14:textId="77777777" w:rsidR="002E7624" w:rsidRPr="003D1470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57748BD5" w14:textId="77777777" w:rsidR="003D1470" w:rsidRDefault="003D1470" w:rsidP="002E7624">
      <w:pPr>
        <w:pStyle w:val="Prrafodelista"/>
        <w:numPr>
          <w:ilvl w:val="0"/>
          <w:numId w:val="25"/>
        </w:numPr>
        <w:ind w:left="2127"/>
      </w:pPr>
      <w:r>
        <w:rPr>
          <w:b/>
          <w:color w:val="FF0000"/>
        </w:rPr>
        <w:t>Agregue cantidad-</w:t>
      </w:r>
      <w:proofErr w:type="spellStart"/>
      <w:r>
        <w:rPr>
          <w:b/>
          <w:color w:val="FF0000"/>
        </w:rPr>
        <w:t>piking</w:t>
      </w:r>
      <w:proofErr w:type="spellEnd"/>
      <w:r w:rsidR="00C41F37">
        <w:rPr>
          <w:b/>
          <w:color w:val="FF0000"/>
        </w:rPr>
        <w:t xml:space="preserve"> y cantidad faltante</w:t>
      </w:r>
    </w:p>
    <w:p w14:paraId="2D254EDC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0B4F17A8" w14:textId="77777777"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744B3150" w14:textId="77777777" w:rsidR="002E7624" w:rsidRPr="00137B68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03AFCD7E" w14:textId="77777777" w:rsidR="00770FB6" w:rsidRPr="002E7624" w:rsidRDefault="00770FB6" w:rsidP="00770FB6">
      <w:pPr>
        <w:pStyle w:val="Prrafodelista"/>
        <w:ind w:left="1080"/>
      </w:pPr>
    </w:p>
    <w:p w14:paraId="0A6AFEF8" w14:textId="77777777" w:rsidR="00770FB6" w:rsidRDefault="00770FB6" w:rsidP="00770FB6">
      <w:pPr>
        <w:pStyle w:val="Prrafodelista"/>
        <w:numPr>
          <w:ilvl w:val="0"/>
          <w:numId w:val="5"/>
        </w:numPr>
      </w:pPr>
      <w:commentRangeStart w:id="2"/>
      <w:r>
        <w:rPr>
          <w:i/>
          <w:u w:val="single"/>
        </w:rPr>
        <w:t>Detalle artículos FALTANTES Consolidado Multicanal</w:t>
      </w:r>
      <w:r>
        <w:t>:</w:t>
      </w:r>
      <w:commentRangeEnd w:id="2"/>
      <w:r w:rsidR="0010399F">
        <w:rPr>
          <w:rStyle w:val="Refdecomentario"/>
        </w:rPr>
        <w:commentReference w:id="2"/>
      </w:r>
      <w:r>
        <w:t xml:space="preserve"> </w:t>
      </w:r>
    </w:p>
    <w:p w14:paraId="45C4194E" w14:textId="77777777" w:rsidR="00770FB6" w:rsidRDefault="00770FB6" w:rsidP="00770FB6">
      <w:pPr>
        <w:pStyle w:val="Prrafodelista"/>
        <w:ind w:left="1080"/>
      </w:pPr>
      <w:r>
        <w:t>Muestra todos los artículos que entraron en el consolidado Multicanal y que no fueron encontrados.</w:t>
      </w:r>
    </w:p>
    <w:p w14:paraId="0F0B9B6F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4B56997C" w14:textId="77777777" w:rsidR="00770FB6" w:rsidRDefault="00770FB6" w:rsidP="00770FB6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544B11AC" w14:textId="77777777"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EF1D557" w14:textId="77777777" w:rsidR="00770FB6" w:rsidRDefault="00770FB6" w:rsidP="00770FB6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7E924CFC" w14:textId="77777777" w:rsidR="00770FB6" w:rsidRPr="00A80D04" w:rsidRDefault="00770FB6" w:rsidP="00770FB6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4DA04C58" w14:textId="77777777" w:rsidR="00770FB6" w:rsidRDefault="00770FB6" w:rsidP="00770FB6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199D9BEB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proofErr w:type="spellStart"/>
      <w:r>
        <w:lastRenderedPageBreak/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4E7358F1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3A27F5D6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2A0ED5E1" w14:textId="77777777"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162FE8FD" w14:textId="77777777" w:rsidR="00770FB6" w:rsidRPr="00137B68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4709F9FE" w14:textId="77777777" w:rsidR="002277A2" w:rsidRDefault="000336C5" w:rsidP="002277A2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3"/>
      <w:r>
        <w:rPr>
          <w:i/>
          <w:u w:val="single"/>
        </w:rPr>
        <w:t>Detalle asignación consolidado multicana</w:t>
      </w:r>
      <w:commentRangeEnd w:id="3"/>
      <w:r w:rsidR="003C0E65">
        <w:rPr>
          <w:rStyle w:val="Refdecomentario"/>
        </w:rPr>
        <w:commentReference w:id="3"/>
      </w:r>
      <w:r>
        <w:rPr>
          <w:i/>
          <w:u w:val="single"/>
        </w:rPr>
        <w:t>l</w:t>
      </w:r>
    </w:p>
    <w:p w14:paraId="64C85512" w14:textId="77777777" w:rsidR="007E2598" w:rsidRPr="007E2598" w:rsidRDefault="007E2598" w:rsidP="007E2598">
      <w:pPr>
        <w:pStyle w:val="Prrafodelista"/>
        <w:ind w:left="1080"/>
      </w:pPr>
      <w:r>
        <w:object w:dxaOrig="6855" w:dyaOrig="2623" w14:anchorId="0768A193">
          <v:shape id="_x0000_i1026" type="#_x0000_t75" style="width:342.75pt;height:131.25pt" o:ole="">
            <v:imagedata r:id="rId12" o:title=""/>
          </v:shape>
          <o:OLEObject Type="Embed" ProgID="Visio.Drawing.11" ShapeID="_x0000_i1026" DrawAspect="Content" ObjectID="_1647413830" r:id="rId13"/>
        </w:object>
      </w:r>
    </w:p>
    <w:p w14:paraId="74747E89" w14:textId="77777777"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427364C" w14:textId="77777777" w:rsidR="002277A2" w:rsidRDefault="00773128" w:rsidP="002277A2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2277A2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5F5AC412" w14:textId="77777777" w:rsidR="002277A2" w:rsidRPr="00500F41" w:rsidRDefault="002277A2" w:rsidP="0077312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820C4CD" w14:textId="77777777" w:rsidR="002277A2" w:rsidRDefault="002277A2" w:rsidP="002277A2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5C2AB347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14:paraId="6D2C9D95" w14:textId="77777777"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14:paraId="63A64175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7C2A07BB" w14:textId="19AD90F9" w:rsidR="004B1EFB" w:rsidRPr="004B1EFB" w:rsidRDefault="004B1EFB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b/>
          <w:color w:val="FF0000"/>
        </w:rPr>
        <w:t xml:space="preserve">Elimino las cantidades solo listo la tabla </w:t>
      </w:r>
      <w:proofErr w:type="spellStart"/>
      <w:r w:rsidRPr="004B1EFB">
        <w:rPr>
          <w:b/>
          <w:color w:val="FF0000"/>
        </w:rPr>
        <w:t>tblslvtarea</w:t>
      </w:r>
      <w:proofErr w:type="spellEnd"/>
      <w:ins w:id="4" w:author="Charles Maldonado" w:date="2020-04-03T10:09:00Z">
        <w:r w:rsidR="005313C3">
          <w:rPr>
            <w:b/>
            <w:color w:val="FF0000"/>
          </w:rPr>
          <w:t xml:space="preserve"> CABEZERA</w:t>
        </w:r>
      </w:ins>
    </w:p>
    <w:p w14:paraId="73779627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asignada “-“ Unidad Medida (en BTO y UN)  as </w:t>
      </w:r>
      <w:proofErr w:type="spellStart"/>
      <w:r w:rsidRPr="004B1EFB">
        <w:rPr>
          <w:b/>
          <w:color w:val="FF0000"/>
        </w:rPr>
        <w:t>CantidadAsignada</w:t>
      </w:r>
      <w:proofErr w:type="spellEnd"/>
    </w:p>
    <w:p w14:paraId="4DC854DF" w14:textId="77777777" w:rsidR="00773128" w:rsidRPr="004B1EFB" w:rsidRDefault="00773128" w:rsidP="00773128">
      <w:pPr>
        <w:pStyle w:val="Prrafodelista"/>
        <w:numPr>
          <w:ilvl w:val="0"/>
          <w:numId w:val="17"/>
        </w:numPr>
        <w:ind w:left="2127"/>
        <w:rPr>
          <w:color w:val="FF0000"/>
        </w:rPr>
      </w:pPr>
      <w:r w:rsidRPr="004B1EFB">
        <w:rPr>
          <w:color w:val="FF0000"/>
        </w:rPr>
        <w:t xml:space="preserve">Cantidad faltante “-“ Unidad Medida (en BTO y UN)  as </w:t>
      </w:r>
      <w:proofErr w:type="spellStart"/>
      <w:r w:rsidRPr="004B1EFB">
        <w:rPr>
          <w:b/>
          <w:color w:val="FF0000"/>
        </w:rPr>
        <w:t>CantidadFaltante</w:t>
      </w:r>
      <w:proofErr w:type="spellEnd"/>
      <w:r w:rsidRPr="004B1EFB">
        <w:rPr>
          <w:color w:val="FF0000"/>
        </w:rPr>
        <w:t xml:space="preserve"> </w:t>
      </w:r>
    </w:p>
    <w:p w14:paraId="196CCED9" w14:textId="77777777" w:rsidR="002277A2" w:rsidRPr="002116B6" w:rsidRDefault="00773128" w:rsidP="002277A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Estado</w:t>
      </w:r>
      <w:r w:rsidR="002277A2">
        <w:rPr>
          <w:color w:val="000000" w:themeColor="text1"/>
        </w:rPr>
        <w:t xml:space="preserve"> </w:t>
      </w:r>
      <w:proofErr w:type="spellStart"/>
      <w:r w:rsidR="002277A2">
        <w:rPr>
          <w:color w:val="000000" w:themeColor="text1"/>
        </w:rPr>
        <w:t>as</w:t>
      </w:r>
      <w:proofErr w:type="spellEnd"/>
      <w:r w:rsidR="002277A2"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7E481A85" w14:textId="77777777" w:rsidR="00B03145" w:rsidRPr="00B03145" w:rsidRDefault="00B03145" w:rsidP="00B03145">
      <w:pPr>
        <w:pStyle w:val="Prrafodelista"/>
        <w:ind w:left="1080"/>
      </w:pPr>
    </w:p>
    <w:p w14:paraId="2F2E494B" w14:textId="77777777" w:rsidR="00B03145" w:rsidRDefault="00B03145" w:rsidP="00B03145">
      <w:pPr>
        <w:pStyle w:val="Prrafodelista"/>
        <w:numPr>
          <w:ilvl w:val="0"/>
          <w:numId w:val="5"/>
        </w:numPr>
      </w:pPr>
      <w:commentRangeStart w:id="5"/>
      <w:r>
        <w:rPr>
          <w:i/>
          <w:u w:val="single"/>
        </w:rPr>
        <w:t xml:space="preserve">Detalle artículos </w:t>
      </w:r>
      <w:r w:rsidR="009D596D">
        <w:rPr>
          <w:i/>
          <w:u w:val="single"/>
        </w:rPr>
        <w:t xml:space="preserve">asignados por </w:t>
      </w:r>
      <w:proofErr w:type="spellStart"/>
      <w:r w:rsidR="009D596D">
        <w:rPr>
          <w:i/>
          <w:u w:val="single"/>
        </w:rPr>
        <w:t>IdTarea</w:t>
      </w:r>
      <w:proofErr w:type="spellEnd"/>
      <w:r>
        <w:t xml:space="preserve">: </w:t>
      </w:r>
      <w:commentRangeEnd w:id="5"/>
      <w:r w:rsidR="00206095">
        <w:rPr>
          <w:rStyle w:val="Refdecomentario"/>
        </w:rPr>
        <w:commentReference w:id="5"/>
      </w:r>
    </w:p>
    <w:p w14:paraId="1DBE8828" w14:textId="77777777" w:rsidR="00B03145" w:rsidRDefault="00B03145" w:rsidP="00B03145">
      <w:pPr>
        <w:pStyle w:val="Prrafodelista"/>
        <w:ind w:left="1080"/>
      </w:pPr>
      <w:r>
        <w:t>Muestra todos los art</w:t>
      </w:r>
      <w:r w:rsidR="00E30FA3">
        <w:t>ículos</w:t>
      </w:r>
      <w:r w:rsidR="0084257E">
        <w:t xml:space="preserve"> que entraron dentro de</w:t>
      </w:r>
      <w:r w:rsidR="00E30FA3">
        <w:t xml:space="preserve">l </w:t>
      </w:r>
      <w:proofErr w:type="spellStart"/>
      <w:r w:rsidR="00E30FA3">
        <w:t>IDTarea</w:t>
      </w:r>
      <w:proofErr w:type="spellEnd"/>
    </w:p>
    <w:p w14:paraId="317A2C11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36F9513B" w14:textId="77777777" w:rsidR="00B03145" w:rsidRDefault="009D596D" w:rsidP="00B03145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 w:rsidR="00B03145">
        <w:t xml:space="preserve"> as </w:t>
      </w:r>
      <w:proofErr w:type="spellStart"/>
      <w:r>
        <w:rPr>
          <w:b/>
          <w:color w:val="943634" w:themeColor="accent2" w:themeShade="BF"/>
        </w:rPr>
        <w:t>IdTarea</w:t>
      </w:r>
      <w:proofErr w:type="spellEnd"/>
    </w:p>
    <w:p w14:paraId="15AE2219" w14:textId="77777777"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545ECE81" w14:textId="77777777" w:rsidR="00B03145" w:rsidRDefault="00B03145" w:rsidP="00B03145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14:paraId="54251842" w14:textId="77777777" w:rsidR="00B03145" w:rsidRPr="00A80D04" w:rsidRDefault="00B03145" w:rsidP="00B03145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2E207D4F" w14:textId="77777777" w:rsidR="00B03145" w:rsidRDefault="00B03145" w:rsidP="00B03145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2F7417AB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13BCB80A" w14:textId="77777777" w:rsidR="00B03145" w:rsidRPr="009D596D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14:paraId="49ED24F5" w14:textId="77777777" w:rsidR="009D596D" w:rsidRDefault="009D596D" w:rsidP="009D596D">
      <w:pPr>
        <w:pStyle w:val="Prrafodelista"/>
        <w:numPr>
          <w:ilvl w:val="0"/>
          <w:numId w:val="25"/>
        </w:numPr>
        <w:ind w:left="2127"/>
      </w:pPr>
      <w:r>
        <w:t xml:space="preserve">Cantidad </w:t>
      </w:r>
      <w:proofErr w:type="spellStart"/>
      <w:r>
        <w:t>pickeada</w:t>
      </w:r>
      <w:proofErr w:type="spellEnd"/>
      <w:r>
        <w:t xml:space="preserve"> “-“ Unidad Medida (en BTO y UN) as </w:t>
      </w:r>
      <w:proofErr w:type="spellStart"/>
      <w:r w:rsidRPr="00EF532C">
        <w:rPr>
          <w:b/>
          <w:color w:val="943634" w:themeColor="accent2" w:themeShade="BF"/>
        </w:rPr>
        <w:t>cantidad</w:t>
      </w:r>
      <w:r>
        <w:rPr>
          <w:b/>
          <w:color w:val="943634" w:themeColor="accent2" w:themeShade="BF"/>
        </w:rPr>
        <w:t>Pick</w:t>
      </w:r>
      <w:proofErr w:type="spellEnd"/>
    </w:p>
    <w:p w14:paraId="29AFB63A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14:paraId="54EEA623" w14:textId="77777777"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14:paraId="6268691A" w14:textId="77777777" w:rsidR="00B03145" w:rsidRPr="00137B68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14:paraId="5A94E2DC" w14:textId="77777777" w:rsidR="002277A2" w:rsidRDefault="002277A2" w:rsidP="00717001">
      <w:pPr>
        <w:pStyle w:val="Prrafodelista"/>
        <w:rPr>
          <w:highlight w:val="cyan"/>
        </w:rPr>
      </w:pPr>
    </w:p>
    <w:p w14:paraId="1CCFF8A7" w14:textId="77777777"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14:paraId="7182D344" w14:textId="77777777" w:rsidR="0059449A" w:rsidRDefault="0059449A" w:rsidP="0059449A">
      <w:pPr>
        <w:jc w:val="center"/>
      </w:pPr>
      <w:r>
        <w:object w:dxaOrig="6931" w:dyaOrig="2822" w14:anchorId="540B321C">
          <v:shape id="_x0000_i1027" type="#_x0000_t75" style="width:346.5pt;height:141pt" o:ole="">
            <v:imagedata r:id="rId14" o:title=""/>
          </v:shape>
          <o:OLEObject Type="Embed" ProgID="Visio.Drawing.11" ShapeID="_x0000_i1027" DrawAspect="Content" ObjectID="_1647413831" r:id="rId15"/>
        </w:object>
      </w:r>
    </w:p>
    <w:p w14:paraId="42EFC52C" w14:textId="77777777" w:rsidR="0078117D" w:rsidRPr="00495769" w:rsidRDefault="0078117D" w:rsidP="0059449A">
      <w:pPr>
        <w:jc w:val="center"/>
      </w:pPr>
    </w:p>
    <w:p w14:paraId="036C115D" w14:textId="77777777" w:rsidR="006B5B0A" w:rsidRDefault="0059449A" w:rsidP="0059449A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6"/>
      <w:r>
        <w:rPr>
          <w:i/>
          <w:u w:val="single"/>
        </w:rPr>
        <w:t>Detalle asignación faltantes consolidado multicanal</w:t>
      </w:r>
      <w:commentRangeEnd w:id="6"/>
      <w:r w:rsidR="00206095">
        <w:rPr>
          <w:rStyle w:val="Refdecomentario"/>
        </w:rPr>
        <w:commentReference w:id="6"/>
      </w:r>
    </w:p>
    <w:p w14:paraId="63E2D13C" w14:textId="77777777" w:rsidR="0059449A" w:rsidRPr="0059449A" w:rsidRDefault="0059449A" w:rsidP="0059449A">
      <w:pPr>
        <w:pStyle w:val="Prrafodelista"/>
        <w:ind w:left="1080"/>
      </w:pPr>
      <w:r>
        <w:t xml:space="preserve">Devuelve </w:t>
      </w:r>
      <w:r w:rsidR="0078117D">
        <w:t>el listado de asignaciones de faltantes de consolidado multicanal</w:t>
      </w:r>
    </w:p>
    <w:p w14:paraId="0F81CA55" w14:textId="77777777" w:rsidR="0059449A" w:rsidRDefault="0059449A" w:rsidP="0059449A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13BE910" w14:textId="77777777" w:rsidR="0059449A" w:rsidRDefault="0059449A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lastRenderedPageBreak/>
        <w:t>IdConsolidado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14:paraId="7268B78B" w14:textId="77777777" w:rsidR="0059449A" w:rsidRPr="00500F41" w:rsidRDefault="0059449A" w:rsidP="0059449A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6563A32" w14:textId="77777777" w:rsidR="0059449A" w:rsidRDefault="0059449A" w:rsidP="0059449A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503685B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14:paraId="0EC73CE2" w14:textId="77777777"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14:paraId="0C776B11" w14:textId="77777777" w:rsidR="0059449A" w:rsidRPr="005313C3" w:rsidRDefault="0059449A" w:rsidP="0059449A">
      <w:pPr>
        <w:pStyle w:val="Prrafodelista"/>
        <w:numPr>
          <w:ilvl w:val="0"/>
          <w:numId w:val="17"/>
        </w:numPr>
        <w:ind w:left="2127"/>
        <w:rPr>
          <w:ins w:id="7" w:author="Charles Maldonado" w:date="2020-04-03T10:09:00Z"/>
          <w:rPrChange w:id="8" w:author="Charles Maldonado" w:date="2020-04-03T10:09:00Z">
            <w:rPr>
              <w:ins w:id="9" w:author="Charles Maldonado" w:date="2020-04-03T10:09:00Z"/>
              <w:b/>
              <w:color w:val="632423" w:themeColor="accent2" w:themeShade="80"/>
            </w:rPr>
          </w:rPrChange>
        </w:rPr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14:paraId="3D846F54" w14:textId="2738A0A9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0" w:author="Charles Maldonado" w:date="2020-04-03T10:09:00Z"/>
          <w:color w:val="FF0000"/>
        </w:rPr>
      </w:pPr>
      <w:ins w:id="11" w:author="Charles Maldonado" w:date="2020-04-03T10:09:00Z">
        <w:r w:rsidRPr="004B1EFB">
          <w:rPr>
            <w:b/>
            <w:color w:val="FF0000"/>
          </w:rPr>
          <w:t xml:space="preserve">Elimino las cantidades solo listo la tabla </w:t>
        </w:r>
        <w:proofErr w:type="spellStart"/>
        <w:r w:rsidRPr="004B1EFB">
          <w:rPr>
            <w:b/>
            <w:color w:val="FF0000"/>
          </w:rPr>
          <w:t>tblslvtarea</w:t>
        </w:r>
        <w:proofErr w:type="spellEnd"/>
        <w:r>
          <w:rPr>
            <w:b/>
            <w:color w:val="FF0000"/>
          </w:rPr>
          <w:t xml:space="preserve"> </w:t>
        </w:r>
        <w:r>
          <w:rPr>
            <w:b/>
            <w:color w:val="FF0000"/>
          </w:rPr>
          <w:t>CABEZERA</w:t>
        </w:r>
      </w:ins>
    </w:p>
    <w:p w14:paraId="1CAFC5AE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2" w:author="Charles Maldonado" w:date="2020-04-03T10:09:00Z"/>
          <w:color w:val="FF0000"/>
        </w:rPr>
      </w:pPr>
      <w:ins w:id="13" w:author="Charles Maldonado" w:date="2020-04-03T10:09:00Z">
        <w:r w:rsidRPr="004B1EFB">
          <w:rPr>
            <w:color w:val="FF0000"/>
          </w:rPr>
          <w:t xml:space="preserve">Cantidad asignada “-“ Unidad Medida (en BTO y UN)  as </w:t>
        </w:r>
        <w:proofErr w:type="spellStart"/>
        <w:r w:rsidRPr="004B1EFB">
          <w:rPr>
            <w:b/>
            <w:color w:val="FF0000"/>
          </w:rPr>
          <w:t>CantidadAsignada</w:t>
        </w:r>
        <w:proofErr w:type="spellEnd"/>
      </w:ins>
    </w:p>
    <w:p w14:paraId="1E3F67B9" w14:textId="77777777" w:rsidR="005313C3" w:rsidRPr="004B1EFB" w:rsidRDefault="005313C3" w:rsidP="005313C3">
      <w:pPr>
        <w:pStyle w:val="Prrafodelista"/>
        <w:numPr>
          <w:ilvl w:val="0"/>
          <w:numId w:val="17"/>
        </w:numPr>
        <w:ind w:left="2127"/>
        <w:rPr>
          <w:ins w:id="14" w:author="Charles Maldonado" w:date="2020-04-03T10:09:00Z"/>
          <w:color w:val="FF0000"/>
        </w:rPr>
      </w:pPr>
      <w:ins w:id="15" w:author="Charles Maldonado" w:date="2020-04-03T10:09:00Z">
        <w:r w:rsidRPr="004B1EFB">
          <w:rPr>
            <w:color w:val="FF0000"/>
          </w:rPr>
          <w:t xml:space="preserve">Cantidad faltante “-“ Unidad Medida (en BTO y UN)  as </w:t>
        </w:r>
        <w:proofErr w:type="spellStart"/>
        <w:r w:rsidRPr="004B1EFB">
          <w:rPr>
            <w:b/>
            <w:color w:val="FF0000"/>
          </w:rPr>
          <w:t>CantidadFaltante</w:t>
        </w:r>
        <w:proofErr w:type="spellEnd"/>
        <w:r w:rsidRPr="004B1EFB">
          <w:rPr>
            <w:color w:val="FF0000"/>
          </w:rPr>
          <w:t xml:space="preserve"> </w:t>
        </w:r>
      </w:ins>
    </w:p>
    <w:p w14:paraId="5D4BBC52" w14:textId="017AF0F0" w:rsidR="005313C3" w:rsidDel="005313C3" w:rsidRDefault="005313C3" w:rsidP="0059449A">
      <w:pPr>
        <w:pStyle w:val="Prrafodelista"/>
        <w:numPr>
          <w:ilvl w:val="0"/>
          <w:numId w:val="17"/>
        </w:numPr>
        <w:ind w:left="2127"/>
        <w:rPr>
          <w:del w:id="16" w:author="Charles Maldonado" w:date="2020-04-03T10:09:00Z"/>
        </w:rPr>
      </w:pPr>
    </w:p>
    <w:p w14:paraId="5C533128" w14:textId="26C6C9D1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17" w:author="Charles Maldonado" w:date="2020-04-03T10:09:00Z"/>
        </w:rPr>
      </w:pPr>
      <w:del w:id="18" w:author="Charles Maldonado" w:date="2020-04-03T10:09:00Z">
        <w:r w:rsidDel="005313C3">
          <w:delText xml:space="preserve">Cantidad asignada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CantidadAsignada</w:delText>
        </w:r>
      </w:del>
    </w:p>
    <w:p w14:paraId="7E91BE65" w14:textId="05D63A4F" w:rsidR="0059449A" w:rsidDel="005313C3" w:rsidRDefault="0059449A" w:rsidP="0059449A">
      <w:pPr>
        <w:pStyle w:val="Prrafodelista"/>
        <w:numPr>
          <w:ilvl w:val="0"/>
          <w:numId w:val="17"/>
        </w:numPr>
        <w:ind w:left="2127"/>
        <w:rPr>
          <w:del w:id="19" w:author="Charles Maldonado" w:date="2020-04-03T10:09:00Z"/>
        </w:rPr>
      </w:pPr>
      <w:del w:id="20" w:author="Charles Maldonado" w:date="2020-04-03T10:09:00Z">
        <w:r w:rsidDel="005313C3">
          <w:delText xml:space="preserve">Cantidad faltante “-“ Unidad Medida (en BTO y UN)  as </w:delText>
        </w:r>
        <w:r w:rsidRPr="00773128" w:rsidDel="005313C3">
          <w:rPr>
            <w:b/>
            <w:color w:val="632423" w:themeColor="accent2" w:themeShade="80"/>
          </w:rPr>
          <w:delText>CantidadFaltante</w:delText>
        </w:r>
        <w:r w:rsidRPr="00773128" w:rsidDel="005313C3">
          <w:rPr>
            <w:color w:val="632423" w:themeColor="accent2" w:themeShade="80"/>
          </w:rPr>
          <w:delText xml:space="preserve"> </w:delText>
        </w:r>
      </w:del>
    </w:p>
    <w:p w14:paraId="384213FD" w14:textId="77777777" w:rsidR="0059449A" w:rsidRPr="0078117D" w:rsidRDefault="0059449A" w:rsidP="0059449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14:paraId="5A05AEF2" w14:textId="4FCE23E5" w:rsidR="007E61D7" w:rsidRPr="00495769" w:rsidDel="00C11BA7" w:rsidRDefault="007E61D7" w:rsidP="007E61D7">
      <w:pPr>
        <w:pStyle w:val="Prrafodelista"/>
        <w:numPr>
          <w:ilvl w:val="0"/>
          <w:numId w:val="17"/>
        </w:numPr>
        <w:spacing w:line="240" w:lineRule="auto"/>
        <w:rPr>
          <w:del w:id="21" w:author="Charles Maldonado" w:date="2020-04-03T10:02:00Z"/>
        </w:rPr>
      </w:pPr>
      <w:del w:id="22" w:author="Charles Maldonado" w:date="2020-04-03T10:02:00Z">
        <w:r w:rsidDel="00C11BA7">
          <w:delText>--VOY AQUI</w:delText>
        </w:r>
      </w:del>
    </w:p>
    <w:p w14:paraId="2715522E" w14:textId="77777777" w:rsidR="0078117D" w:rsidRPr="002116B6" w:rsidRDefault="0078117D" w:rsidP="0078117D">
      <w:pPr>
        <w:pStyle w:val="Prrafodelista"/>
        <w:ind w:left="2127"/>
        <w:rPr>
          <w:color w:val="000000" w:themeColor="text1"/>
        </w:rPr>
      </w:pPr>
    </w:p>
    <w:p w14:paraId="77FE877F" w14:textId="77777777" w:rsidR="0078117D" w:rsidRPr="0052357A" w:rsidRDefault="0078117D" w:rsidP="0078117D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3"/>
      <w:r w:rsidRPr="0052357A">
        <w:rPr>
          <w:i/>
          <w:u w:val="single"/>
        </w:rPr>
        <w:t>Listado de artículos</w:t>
      </w:r>
      <w:r>
        <w:rPr>
          <w:i/>
          <w:u w:val="single"/>
        </w:rPr>
        <w:t xml:space="preserve"> (FALTANTES)</w:t>
      </w:r>
      <w:r w:rsidRPr="0052357A">
        <w:rPr>
          <w:i/>
          <w:u w:val="single"/>
        </w:rPr>
        <w:t xml:space="preserve"> por filtro de consolidado M</w:t>
      </w:r>
      <w:commentRangeEnd w:id="23"/>
      <w:r w:rsidR="00C11BA7">
        <w:rPr>
          <w:rStyle w:val="Refdecomentario"/>
        </w:rPr>
        <w:commentReference w:id="23"/>
      </w:r>
    </w:p>
    <w:p w14:paraId="7AA11CB4" w14:textId="77777777" w:rsidR="0078117D" w:rsidRDefault="0078117D" w:rsidP="0078117D">
      <w:pPr>
        <w:pStyle w:val="Prrafodelista"/>
        <w:ind w:left="1134"/>
      </w:pPr>
      <w:r>
        <w:t>Busca los artículos faltantes del consolidado Multicanal que no estén asignados en ninguna tarea.</w:t>
      </w:r>
    </w:p>
    <w:p w14:paraId="11D7121D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02DEAB98" w14:textId="77777777" w:rsidR="0078117D" w:rsidRDefault="0078117D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14:paraId="33699D84" w14:textId="77777777"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75CCACBD" w14:textId="77777777" w:rsidR="0078117D" w:rsidRDefault="0078117D" w:rsidP="0078117D">
      <w:pPr>
        <w:pStyle w:val="Prrafodelista"/>
        <w:ind w:left="1418"/>
      </w:pPr>
      <w:r>
        <w:t>Cursor con las siguientes columnas:</w:t>
      </w:r>
    </w:p>
    <w:p w14:paraId="480BD30F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14:paraId="08ACBECB" w14:textId="77777777" w:rsidR="0078117D" w:rsidRPr="00A80D04" w:rsidRDefault="0078117D" w:rsidP="0078117D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14:paraId="66202B24" w14:textId="77777777" w:rsidR="0078117D" w:rsidRDefault="0078117D" w:rsidP="0078117D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14:paraId="7B23E329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14:paraId="2ACE88FE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14:paraId="506A3DBB" w14:textId="77777777"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commentRangeStart w:id="24"/>
    <w:p w14:paraId="16CF1763" w14:textId="77777777" w:rsidR="00CE7DC3" w:rsidRDefault="0078117D" w:rsidP="0059449A">
      <w:pPr>
        <w:jc w:val="center"/>
      </w:pPr>
      <w:r>
        <w:object w:dxaOrig="7825" w:dyaOrig="5985" w14:anchorId="4C8E39DF">
          <v:shape id="_x0000_i1028" type="#_x0000_t75" style="width:391.5pt;height:299.25pt" o:ole="">
            <v:imagedata r:id="rId16" o:title=""/>
          </v:shape>
          <o:OLEObject Type="Embed" ProgID="Visio.Drawing.11" ShapeID="_x0000_i1028" DrawAspect="Content" ObjectID="_1647413832" r:id="rId17"/>
        </w:object>
      </w:r>
      <w:commentRangeEnd w:id="24"/>
      <w:r w:rsidR="00C11BA7">
        <w:rPr>
          <w:rStyle w:val="Refdecomentario"/>
        </w:rPr>
        <w:commentReference w:id="24"/>
      </w:r>
    </w:p>
    <w:p w14:paraId="21C0EC63" w14:textId="77777777" w:rsidR="0059449A" w:rsidRDefault="0059449A"/>
    <w:p w14:paraId="01394705" w14:textId="77777777" w:rsidR="0059449A" w:rsidRDefault="0059449A"/>
    <w:p w14:paraId="0D662F03" w14:textId="77777777" w:rsidR="009D5D2E" w:rsidRDefault="009D5D2E"/>
    <w:p w14:paraId="24262F4E" w14:textId="77777777" w:rsidR="009D5D2E" w:rsidRDefault="009D5D2E"/>
    <w:p w14:paraId="67F17E91" w14:textId="77777777" w:rsidR="009D5D2E" w:rsidRDefault="009D5D2E"/>
    <w:p w14:paraId="36915DDA" w14:textId="77777777" w:rsidR="009D5D2E" w:rsidRDefault="009D5D2E"/>
    <w:p w14:paraId="01CA35D6" w14:textId="77777777" w:rsidR="009D5D2E" w:rsidRDefault="009D5D2E"/>
    <w:p w14:paraId="45800AB7" w14:textId="77777777" w:rsidR="006B5B0A" w:rsidRDefault="006B5B0A"/>
    <w:p w14:paraId="5C27DC42" w14:textId="77777777" w:rsidR="002572B8" w:rsidRDefault="002572B8" w:rsidP="002572B8">
      <w:pPr>
        <w:pStyle w:val="Ttulo2"/>
        <w:jc w:val="center"/>
      </w:pPr>
      <w:r>
        <w:lastRenderedPageBreak/>
        <w:t>ANEXO</w:t>
      </w:r>
    </w:p>
    <w:p w14:paraId="0039AF4A" w14:textId="77777777" w:rsidR="002572B8" w:rsidRDefault="002572B8" w:rsidP="002572B8">
      <w:r>
        <w:t>Tablas Iniciales:</w:t>
      </w:r>
    </w:p>
    <w:p w14:paraId="40065F28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14:paraId="427A26AC" w14:textId="77777777" w:rsidTr="00F45597">
        <w:tc>
          <w:tcPr>
            <w:tcW w:w="2908" w:type="dxa"/>
          </w:tcPr>
          <w:p w14:paraId="4F7D60FE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17FEC1E0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23605A6F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4212C416" w14:textId="77777777" w:rsidTr="00F45597">
        <w:tc>
          <w:tcPr>
            <w:tcW w:w="2908" w:type="dxa"/>
          </w:tcPr>
          <w:p w14:paraId="632A5FDC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6BAC70C8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14:paraId="516F9E25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7225790E" w14:textId="77777777" w:rsidTr="00F45597">
        <w:tc>
          <w:tcPr>
            <w:tcW w:w="2908" w:type="dxa"/>
          </w:tcPr>
          <w:p w14:paraId="64F9673E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4EFA9AE7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14:paraId="7F15608A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0A25EA36" w14:textId="77777777" w:rsidTr="00F45597">
        <w:tc>
          <w:tcPr>
            <w:tcW w:w="2908" w:type="dxa"/>
          </w:tcPr>
          <w:p w14:paraId="22A1EFB8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39763365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14:paraId="069E837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0CC036E1" w14:textId="77777777" w:rsidTr="00F45597">
        <w:tc>
          <w:tcPr>
            <w:tcW w:w="2908" w:type="dxa"/>
          </w:tcPr>
          <w:p w14:paraId="6B96D0C3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13D3BD0F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14:paraId="3D08916F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40FFC483" w14:textId="77777777" w:rsidTr="00F45597">
        <w:tc>
          <w:tcPr>
            <w:tcW w:w="2908" w:type="dxa"/>
          </w:tcPr>
          <w:p w14:paraId="45060A43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13C492D8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14:paraId="77422E8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C3AFD3F" w14:textId="77777777" w:rsidTr="00F45597">
        <w:tc>
          <w:tcPr>
            <w:tcW w:w="2908" w:type="dxa"/>
          </w:tcPr>
          <w:p w14:paraId="2F22BCEB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62B6495A" w14:textId="77777777"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14:paraId="0628F490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7637837A" w14:textId="77777777" w:rsidTr="00F45597">
        <w:tc>
          <w:tcPr>
            <w:tcW w:w="2908" w:type="dxa"/>
          </w:tcPr>
          <w:p w14:paraId="2E1237EC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0BF83114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4B7F85A9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4ABBCC6A" w14:textId="77777777" w:rsidR="00565308" w:rsidRDefault="00565308" w:rsidP="00565308">
      <w:pPr>
        <w:pStyle w:val="Prrafodelista"/>
      </w:pPr>
    </w:p>
    <w:p w14:paraId="219DEA55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14:paraId="5AA7A6EA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423380F7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4CE76583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642E2E00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15E63BC0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6CBB54F1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69B69E01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DD88154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5B35F46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3C8EEC1F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52054404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2F0F36BB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7FCB89EC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7D5AFB3C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266521E9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0D2BDE4" w14:textId="77777777"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14:paraId="0FF20330" w14:textId="77777777" w:rsidTr="00C2330C">
        <w:tc>
          <w:tcPr>
            <w:tcW w:w="2082" w:type="dxa"/>
            <w:shd w:val="clear" w:color="auto" w:fill="C6D9F1" w:themeFill="text2" w:themeFillTint="33"/>
          </w:tcPr>
          <w:p w14:paraId="3E77287B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7C58D95C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7797A717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14:paraId="566727C2" w14:textId="77777777" w:rsidTr="00C2330C">
        <w:tc>
          <w:tcPr>
            <w:tcW w:w="2082" w:type="dxa"/>
            <w:shd w:val="clear" w:color="auto" w:fill="C6D9F1" w:themeFill="text2" w:themeFillTint="33"/>
          </w:tcPr>
          <w:p w14:paraId="5270F638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52A29B82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334A9E9" w14:textId="77777777"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214AB773" w14:textId="77777777" w:rsidTr="00C2330C">
        <w:tc>
          <w:tcPr>
            <w:tcW w:w="2082" w:type="dxa"/>
            <w:shd w:val="clear" w:color="auto" w:fill="C6D9F1" w:themeFill="text2" w:themeFillTint="33"/>
          </w:tcPr>
          <w:p w14:paraId="4E6D2EB1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4DA527BF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53F2B65C" w14:textId="77777777"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14:paraId="0FAFD61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4A6C69F4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3C2991CE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21CB4F59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14:paraId="46E0401F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67B3D749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957038D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1A3037FA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0C183FE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2408B7FC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D870666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400D7EAD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14:paraId="6B14437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AF19C9C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211F7BF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265A2398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14:paraId="7C3D4B8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036C8CB1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65E03CA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FC46402" w14:textId="77777777"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1772362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5686AF90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080A128A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575E8D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4DCDF8E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13936868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19191E26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73A64C6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41D2C276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1D204D6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11086EC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1214C4E8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14:paraId="020C7EE5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4D7AFBF6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0220F712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5B313D4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16D11CB9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346CB743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49BF554A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4C37E175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53B39B5E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6F47A92A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2B31A6CC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2AD8A160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14:paraId="03B2D5BC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C5C4788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B30F2D6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4FE0F20E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6C1023A1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7EBE4E2E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5CA4673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BFDA0D7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412B2DAE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4233DB4A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A706CD7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260C4E79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14:paraId="0745AA64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30844F1E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EDC02BF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396232DA" w14:textId="77777777"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14:paraId="3C50AB2B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16A685F6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0D6DFAB9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4F384234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5731A97D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7DC36822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4C7EE68C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B5F6EFD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4B52A560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2740087D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5E926259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30D3E05A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14:paraId="660BCC0B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C9F350F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2C34A7B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590D15D7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589A98E1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D9FB442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22D34842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E87BE41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14:paraId="601534E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3DE7E4B4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43D95A0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9A1D27F" w14:textId="77777777"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1752E8B6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289AF81B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5C2CDF27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4079AF9D" w14:textId="77777777"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14:paraId="1B8F2E98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62B65D51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0926C60B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2F8850C4" w14:textId="77777777"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14:paraId="51C9646C" w14:textId="77777777" w:rsidTr="00B94744">
        <w:tc>
          <w:tcPr>
            <w:tcW w:w="2082" w:type="dxa"/>
            <w:shd w:val="clear" w:color="auto" w:fill="EEECE1" w:themeFill="background2"/>
          </w:tcPr>
          <w:p w14:paraId="5EFB4A52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695F021B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7CE0A93C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511BBE1D" w14:textId="77777777" w:rsidTr="00B94744">
        <w:tc>
          <w:tcPr>
            <w:tcW w:w="2082" w:type="dxa"/>
            <w:shd w:val="clear" w:color="auto" w:fill="EEECE1" w:themeFill="background2"/>
          </w:tcPr>
          <w:p w14:paraId="361E665E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4749E38A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78AAF23B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14:paraId="193E6F82" w14:textId="77777777" w:rsidTr="00B94744">
        <w:tc>
          <w:tcPr>
            <w:tcW w:w="2082" w:type="dxa"/>
            <w:shd w:val="clear" w:color="auto" w:fill="EEECE1" w:themeFill="background2"/>
          </w:tcPr>
          <w:p w14:paraId="305941F7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6B447BFE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3D55A241" w14:textId="77777777"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14:paraId="781EBAF4" w14:textId="77777777" w:rsidTr="00C2330C">
        <w:tc>
          <w:tcPr>
            <w:tcW w:w="2082" w:type="dxa"/>
          </w:tcPr>
          <w:p w14:paraId="0B48842E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780383CB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39E3ED98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6BBD2A27" w14:textId="77777777" w:rsidTr="00C2330C">
        <w:tc>
          <w:tcPr>
            <w:tcW w:w="2082" w:type="dxa"/>
          </w:tcPr>
          <w:p w14:paraId="4DF72192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1CCFAC7E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66191811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0115B5BF" w14:textId="77777777" w:rsidTr="00C2330C">
        <w:tc>
          <w:tcPr>
            <w:tcW w:w="2082" w:type="dxa"/>
          </w:tcPr>
          <w:p w14:paraId="5306FC2C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4E05144D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33E8B287" w14:textId="77777777"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14:paraId="19333C67" w14:textId="77777777" w:rsidTr="00C2330C">
        <w:tc>
          <w:tcPr>
            <w:tcW w:w="2082" w:type="dxa"/>
          </w:tcPr>
          <w:p w14:paraId="38EA058D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04E3CFAA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32A258BE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5930F9E8" w14:textId="77777777" w:rsidTr="00C2330C">
        <w:tc>
          <w:tcPr>
            <w:tcW w:w="2082" w:type="dxa"/>
          </w:tcPr>
          <w:p w14:paraId="5DA10AEA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062CA880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7A48E2C8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46F01ECF" w14:textId="77777777" w:rsidR="00565308" w:rsidRDefault="00565308" w:rsidP="00565308">
      <w:pPr>
        <w:pStyle w:val="Prrafodelista"/>
      </w:pPr>
    </w:p>
    <w:p w14:paraId="04DAC9C3" w14:textId="77777777" w:rsidR="00E41C34" w:rsidRDefault="00E41C34" w:rsidP="00565308">
      <w:pPr>
        <w:pStyle w:val="Prrafodelista"/>
      </w:pPr>
    </w:p>
    <w:p w14:paraId="587AFA28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8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03T09:25:00Z" w:initials="CM">
    <w:p w14:paraId="787D53C8" w14:textId="720661F5" w:rsidR="00206095" w:rsidRDefault="0010399F" w:rsidP="0010399F">
      <w:pPr>
        <w:pStyle w:val="Textocomentario"/>
      </w:pPr>
      <w:r>
        <w:rPr>
          <w:rStyle w:val="Refdecomentario"/>
        </w:rPr>
        <w:annotationRef/>
      </w:r>
      <w:proofErr w:type="spellStart"/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206095">
        <w:rPr>
          <w:rFonts w:ascii="Courier New" w:hAnsi="Courier New" w:cs="Courier New"/>
          <w:color w:val="0000FF"/>
          <w:lang w:val="en-US"/>
        </w:rPr>
        <w:t>M</w:t>
      </w:r>
      <w:proofErr w:type="spellEnd"/>
    </w:p>
    <w:p w14:paraId="1E95926B" w14:textId="7B04239A" w:rsidR="0010399F" w:rsidRDefault="0010399F" w:rsidP="0010399F">
      <w:pPr>
        <w:pStyle w:val="Textocomentario"/>
      </w:pPr>
      <w:r>
        <w:t xml:space="preserve">PROCEDURE </w:t>
      </w:r>
      <w:proofErr w:type="spellStart"/>
      <w:r>
        <w:t>GetConsolidadoMC</w:t>
      </w:r>
      <w:proofErr w:type="spellEnd"/>
      <w:r>
        <w:t>(</w:t>
      </w:r>
    </w:p>
    <w:p w14:paraId="6B1ED7E1" w14:textId="77777777" w:rsidR="0010399F" w:rsidRDefault="0010399F" w:rsidP="0010399F">
      <w:pPr>
        <w:pStyle w:val="Textocomentario"/>
      </w:pPr>
      <w:proofErr w:type="spellStart"/>
      <w:r>
        <w:t>p_DtDesde</w:t>
      </w:r>
      <w:proofErr w:type="spellEnd"/>
      <w:r>
        <w:t xml:space="preserve">        IN DATE,</w:t>
      </w:r>
    </w:p>
    <w:p w14:paraId="194CB7BF" w14:textId="77777777" w:rsidR="0010399F" w:rsidRDefault="0010399F" w:rsidP="0010399F">
      <w:pPr>
        <w:pStyle w:val="Textocomentario"/>
      </w:pPr>
      <w:proofErr w:type="spellStart"/>
      <w:r>
        <w:t>p_DtHasta</w:t>
      </w:r>
      <w:proofErr w:type="spellEnd"/>
      <w:r>
        <w:t xml:space="preserve">        IN DATE,</w:t>
      </w:r>
    </w:p>
    <w:p w14:paraId="2F31C82B" w14:textId="77777777" w:rsidR="0010399F" w:rsidRDefault="0010399F" w:rsidP="0010399F">
      <w:pPr>
        <w:pStyle w:val="Textocomentario"/>
      </w:pPr>
      <w:proofErr w:type="spellStart"/>
      <w:r>
        <w:t>p_Cursor</w:t>
      </w:r>
      <w:proofErr w:type="spellEnd"/>
      <w:r>
        <w:t xml:space="preserve">         OUT CURSOR_TYPE)</w:t>
      </w:r>
    </w:p>
  </w:comment>
  <w:comment w:id="1" w:author="Charles Maldonado" w:date="2020-04-03T09:31:00Z" w:initials="CM">
    <w:p w14:paraId="4D04A644" w14:textId="1F4D5CE1" w:rsidR="00206095" w:rsidRDefault="0010399F" w:rsidP="0010399F">
      <w:pPr>
        <w:pStyle w:val="Textocomentario"/>
      </w:pPr>
      <w:r>
        <w:rPr>
          <w:rStyle w:val="Refdecomentario"/>
        </w:rPr>
        <w:annotationRef/>
      </w:r>
      <w:proofErr w:type="spellStart"/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206095">
        <w:rPr>
          <w:rFonts w:ascii="Courier New" w:hAnsi="Courier New" w:cs="Courier New"/>
          <w:color w:val="0000FF"/>
          <w:lang w:val="en-US"/>
        </w:rPr>
        <w:t>M</w:t>
      </w:r>
      <w:proofErr w:type="spellEnd"/>
    </w:p>
    <w:p w14:paraId="23D8F2CA" w14:textId="466B594B" w:rsidR="0010399F" w:rsidRDefault="0010399F" w:rsidP="0010399F">
      <w:pPr>
        <w:pStyle w:val="Textocomentario"/>
      </w:pPr>
      <w:r>
        <w:t xml:space="preserve">PROCEDURE </w:t>
      </w:r>
      <w:proofErr w:type="spellStart"/>
      <w:r>
        <w:t>GetArticulosPanelConsolidadoM</w:t>
      </w:r>
      <w:proofErr w:type="spellEnd"/>
      <w:r>
        <w:t>(</w:t>
      </w:r>
    </w:p>
    <w:p w14:paraId="54E6E8B4" w14:textId="77777777" w:rsidR="0010399F" w:rsidRDefault="0010399F" w:rsidP="0010399F">
      <w:pPr>
        <w:pStyle w:val="Textocomentario"/>
      </w:pPr>
    </w:p>
    <w:p w14:paraId="397A1982" w14:textId="77777777" w:rsidR="0010399F" w:rsidRDefault="0010399F" w:rsidP="0010399F">
      <w:pPr>
        <w:pStyle w:val="Textocomentario"/>
      </w:pPr>
      <w:proofErr w:type="spellStart"/>
      <w:r>
        <w:t>p_idConsolidadoM</w:t>
      </w:r>
      <w:proofErr w:type="spellEnd"/>
      <w:r>
        <w:t xml:space="preserve">  IN  </w:t>
      </w:r>
      <w:proofErr w:type="spellStart"/>
      <w:r>
        <w:t>Tblslvconsolidadom.Idconsolidadom%type</w:t>
      </w:r>
      <w:proofErr w:type="spellEnd"/>
      <w:r>
        <w:t>,</w:t>
      </w:r>
    </w:p>
    <w:p w14:paraId="1C315B15" w14:textId="77777777" w:rsidR="0010399F" w:rsidRDefault="0010399F" w:rsidP="0010399F">
      <w:pPr>
        <w:pStyle w:val="Textocomentario"/>
      </w:pPr>
    </w:p>
    <w:p w14:paraId="2C7FF9B7" w14:textId="77777777" w:rsidR="0010399F" w:rsidRDefault="0010399F" w:rsidP="0010399F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2" w:author="Charles Maldonado" w:date="2020-04-03T09:32:00Z" w:initials="CM">
    <w:p w14:paraId="75F0D3EA" w14:textId="6FBFEF04" w:rsidR="00206095" w:rsidRDefault="0010399F" w:rsidP="0010399F">
      <w:pPr>
        <w:pStyle w:val="Textocomentario"/>
      </w:pPr>
      <w:r>
        <w:rPr>
          <w:rStyle w:val="Refdecomentario"/>
        </w:rPr>
        <w:annotationRef/>
      </w:r>
      <w:proofErr w:type="spellStart"/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PKG_SLV_consolida</w:t>
      </w:r>
      <w:r w:rsidR="00206095">
        <w:rPr>
          <w:rFonts w:ascii="Courier New" w:hAnsi="Courier New" w:cs="Courier New"/>
          <w:color w:val="0000FF"/>
          <w:lang w:val="en-US"/>
        </w:rPr>
        <w:t>M</w:t>
      </w:r>
      <w:proofErr w:type="spellEnd"/>
    </w:p>
    <w:p w14:paraId="449BA717" w14:textId="32FEB058" w:rsidR="0010399F" w:rsidRDefault="0010399F" w:rsidP="0010399F">
      <w:pPr>
        <w:pStyle w:val="Textocomentario"/>
      </w:pPr>
      <w:r>
        <w:t xml:space="preserve">PROCEDURE </w:t>
      </w:r>
      <w:proofErr w:type="spellStart"/>
      <w:r>
        <w:t>GetArtFaltanteConsolidadoM</w:t>
      </w:r>
      <w:proofErr w:type="spellEnd"/>
      <w:r>
        <w:t>(</w:t>
      </w:r>
    </w:p>
    <w:p w14:paraId="2265ED62" w14:textId="77777777" w:rsidR="0010399F" w:rsidRDefault="0010399F" w:rsidP="0010399F">
      <w:pPr>
        <w:pStyle w:val="Textocomentario"/>
      </w:pPr>
    </w:p>
    <w:p w14:paraId="3B507BC7" w14:textId="77777777" w:rsidR="0010399F" w:rsidRDefault="0010399F" w:rsidP="0010399F">
      <w:pPr>
        <w:pStyle w:val="Textocomentario"/>
      </w:pPr>
      <w:proofErr w:type="spellStart"/>
      <w:r>
        <w:t>p_idConsolidadoM</w:t>
      </w:r>
      <w:proofErr w:type="spellEnd"/>
      <w:r>
        <w:t xml:space="preserve">  IN  </w:t>
      </w:r>
      <w:proofErr w:type="spellStart"/>
      <w:r>
        <w:t>Tblslvconsolidadom.Idconsolidadom%type</w:t>
      </w:r>
      <w:proofErr w:type="spellEnd"/>
      <w:r>
        <w:t>,</w:t>
      </w:r>
    </w:p>
    <w:p w14:paraId="19A95D75" w14:textId="77777777" w:rsidR="0010399F" w:rsidRDefault="0010399F" w:rsidP="0010399F">
      <w:pPr>
        <w:pStyle w:val="Textocomentario"/>
      </w:pPr>
    </w:p>
    <w:p w14:paraId="11731504" w14:textId="77777777" w:rsidR="0010399F" w:rsidRDefault="0010399F" w:rsidP="0010399F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3" w:author="Charles Maldonado" w:date="2020-04-03T09:33:00Z" w:initials="CM">
    <w:p w14:paraId="5C6FA4E6" w14:textId="77777777" w:rsidR="00206095" w:rsidRDefault="003C0E65" w:rsidP="00CC50B0">
      <w:pPr>
        <w:pStyle w:val="Textocomentario"/>
      </w:pPr>
      <w:r>
        <w:rPr>
          <w:rStyle w:val="Refdecomentario"/>
        </w:rPr>
        <w:annotationRef/>
      </w:r>
      <w:r w:rsidR="00206095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206095">
        <w:t xml:space="preserve"> </w:t>
      </w:r>
    </w:p>
    <w:p w14:paraId="22BBA71E" w14:textId="4215F607" w:rsidR="00CC50B0" w:rsidRDefault="00CC50B0" w:rsidP="00CC50B0">
      <w:pPr>
        <w:pStyle w:val="Textocomentario"/>
      </w:pPr>
      <w:r>
        <w:t xml:space="preserve">PROCEDURE </w:t>
      </w:r>
      <w:proofErr w:type="spellStart"/>
      <w:r>
        <w:t>GetTareaAsigConsolidadoM</w:t>
      </w:r>
      <w:proofErr w:type="spellEnd"/>
      <w:r>
        <w:t>(</w:t>
      </w:r>
    </w:p>
    <w:p w14:paraId="67DD2CBB" w14:textId="77777777" w:rsidR="00CC50B0" w:rsidRDefault="00CC50B0" w:rsidP="00CC50B0">
      <w:pPr>
        <w:pStyle w:val="Textocomentario"/>
      </w:pPr>
    </w:p>
    <w:p w14:paraId="266C3D23" w14:textId="1406E71E" w:rsidR="00CC50B0" w:rsidRDefault="00CC50B0" w:rsidP="00CC50B0">
      <w:pPr>
        <w:pStyle w:val="Textocomentario"/>
      </w:pPr>
      <w:proofErr w:type="spellStart"/>
      <w:r>
        <w:t>p_idConsolidadoM</w:t>
      </w:r>
      <w:proofErr w:type="spellEnd"/>
      <w:r>
        <w:t xml:space="preserve">  IN  </w:t>
      </w:r>
      <w:proofErr w:type="spellStart"/>
      <w:r>
        <w:t>Tblslvconsolidadom.Idconsolidadom%type</w:t>
      </w:r>
      <w:proofErr w:type="spellEnd"/>
      <w:r>
        <w:t>,</w:t>
      </w:r>
    </w:p>
    <w:p w14:paraId="76AE080A" w14:textId="77777777" w:rsidR="00CC50B0" w:rsidRDefault="00CC50B0" w:rsidP="00CC50B0">
      <w:pPr>
        <w:pStyle w:val="Textocomentario"/>
      </w:pPr>
    </w:p>
    <w:p w14:paraId="21721F77" w14:textId="3A2348D6" w:rsidR="00CC50B0" w:rsidRDefault="00CC50B0" w:rsidP="00CC50B0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4AC6C649" w14:textId="77777777" w:rsidR="00CC50B0" w:rsidRDefault="00CC50B0" w:rsidP="00CC50B0">
      <w:pPr>
        <w:pStyle w:val="Textocomentario"/>
      </w:pPr>
    </w:p>
    <w:p w14:paraId="703A3BCA" w14:textId="37C63AB3" w:rsidR="003C0E65" w:rsidRDefault="00CC50B0" w:rsidP="00CC50B0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</w:comment>
  <w:comment w:id="5" w:author="Charles Maldonado" w:date="2020-04-03T09:48:00Z" w:initials="CM">
    <w:p w14:paraId="5F8C48A7" w14:textId="7A1AFD12" w:rsidR="00206095" w:rsidRDefault="00206095" w:rsidP="00206095">
      <w:pPr>
        <w:pStyle w:val="Textocomentario"/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5681DBA2" w14:textId="23CC0DE7" w:rsidR="00206095" w:rsidRDefault="00206095" w:rsidP="00206095">
      <w:pPr>
        <w:pStyle w:val="Textocomentario"/>
      </w:pPr>
      <w:r>
        <w:t xml:space="preserve">PROCEDURE </w:t>
      </w:r>
      <w:proofErr w:type="spellStart"/>
      <w:r>
        <w:t>GetArticulosXTarea</w:t>
      </w:r>
      <w:proofErr w:type="spellEnd"/>
      <w:r>
        <w:t>(</w:t>
      </w:r>
    </w:p>
    <w:p w14:paraId="5B11DA53" w14:textId="77777777" w:rsidR="00206095" w:rsidRDefault="00206095" w:rsidP="00206095">
      <w:pPr>
        <w:pStyle w:val="Textocomentario"/>
      </w:pPr>
    </w:p>
    <w:p w14:paraId="617EEAFC" w14:textId="4ED3C3EC" w:rsidR="00206095" w:rsidRDefault="00206095" w:rsidP="00206095">
      <w:pPr>
        <w:pStyle w:val="Textocomentario"/>
      </w:pPr>
      <w:proofErr w:type="spellStart"/>
      <w:r>
        <w:t>p_IdTarea</w:t>
      </w:r>
      <w:proofErr w:type="spellEnd"/>
      <w:r>
        <w:t xml:space="preserve">     IN  tblslvtarea.idtarea%type,</w:t>
      </w:r>
    </w:p>
    <w:p w14:paraId="1080EC15" w14:textId="00A94309" w:rsidR="00206095" w:rsidRDefault="00206095" w:rsidP="00206095">
      <w:pPr>
        <w:pStyle w:val="Textocomentario"/>
      </w:pPr>
      <w:proofErr w:type="spellStart"/>
      <w:r>
        <w:t>p_Cursor</w:t>
      </w:r>
      <w:proofErr w:type="spellEnd"/>
      <w:r>
        <w:t xml:space="preserve">      OUT CURSOR_TYPE)</w:t>
      </w:r>
    </w:p>
  </w:comment>
  <w:comment w:id="6" w:author="Charles Maldonado" w:date="2020-04-03T09:56:00Z" w:initials="CM">
    <w:p w14:paraId="58FABAB3" w14:textId="12163EE9" w:rsidR="00C11BA7" w:rsidRDefault="00206095" w:rsidP="00C11BA7">
      <w:pPr>
        <w:pStyle w:val="Textocomentario"/>
      </w:pPr>
      <w:r>
        <w:rPr>
          <w:rStyle w:val="Refdecomentario"/>
        </w:rPr>
        <w:annotationRef/>
      </w:r>
      <w:r w:rsidR="00C11BA7"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  <w:r w:rsidR="00C11BA7">
        <w:t xml:space="preserve"> </w:t>
      </w:r>
    </w:p>
    <w:p w14:paraId="25D95B7E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GetTareaAsigConsolidadoM</w:t>
      </w:r>
      <w:proofErr w:type="spellEnd"/>
      <w:r>
        <w:t>(</w:t>
      </w:r>
    </w:p>
    <w:p w14:paraId="1E97AAEC" w14:textId="77777777" w:rsidR="00C11BA7" w:rsidRDefault="00C11BA7" w:rsidP="00C11BA7">
      <w:pPr>
        <w:pStyle w:val="Textocomentario"/>
      </w:pPr>
    </w:p>
    <w:p w14:paraId="3B84D16A" w14:textId="77777777" w:rsidR="00C11BA7" w:rsidRDefault="00C11BA7" w:rsidP="00C11BA7">
      <w:pPr>
        <w:pStyle w:val="Textocomentario"/>
      </w:pPr>
      <w:proofErr w:type="spellStart"/>
      <w:r>
        <w:t>p_idConsolidadoM</w:t>
      </w:r>
      <w:proofErr w:type="spellEnd"/>
      <w:r>
        <w:t xml:space="preserve">  IN  </w:t>
      </w:r>
      <w:proofErr w:type="spellStart"/>
      <w:r>
        <w:t>Tblslvconsolidadom.Idconsolidadom%type</w:t>
      </w:r>
      <w:proofErr w:type="spellEnd"/>
      <w:r>
        <w:t>,</w:t>
      </w:r>
    </w:p>
    <w:p w14:paraId="71629364" w14:textId="77777777" w:rsidR="00C11BA7" w:rsidRDefault="00C11BA7" w:rsidP="00C11BA7">
      <w:pPr>
        <w:pStyle w:val="Textocomentario"/>
      </w:pPr>
    </w:p>
    <w:p w14:paraId="6DBD52E5" w14:textId="77777777" w:rsidR="00C11BA7" w:rsidRDefault="00C11BA7" w:rsidP="00C11BA7">
      <w:pPr>
        <w:pStyle w:val="Textocomentario"/>
      </w:pPr>
      <w:proofErr w:type="spellStart"/>
      <w:r>
        <w:t>p_tipo</w:t>
      </w:r>
      <w:proofErr w:type="spellEnd"/>
      <w:r>
        <w:t xml:space="preserve">            IN  </w:t>
      </w:r>
      <w:proofErr w:type="spellStart"/>
      <w:r>
        <w:t>Tblslvtipotarea.cdtipo%type</w:t>
      </w:r>
      <w:proofErr w:type="spellEnd"/>
      <w:r>
        <w:t xml:space="preserve"> default </w:t>
      </w:r>
      <w:proofErr w:type="spellStart"/>
      <w:r>
        <w:t>null</w:t>
      </w:r>
      <w:proofErr w:type="spellEnd"/>
      <w:r>
        <w:t>,</w:t>
      </w:r>
    </w:p>
    <w:p w14:paraId="132206DE" w14:textId="77777777" w:rsidR="00C11BA7" w:rsidRDefault="00C11BA7" w:rsidP="00C11BA7">
      <w:pPr>
        <w:pStyle w:val="Textocomentario"/>
      </w:pPr>
    </w:p>
    <w:p w14:paraId="1B6E26E0" w14:textId="77777777" w:rsidR="00C11BA7" w:rsidRDefault="00C11BA7" w:rsidP="00C11BA7">
      <w:pPr>
        <w:pStyle w:val="Textocomentario"/>
      </w:pPr>
      <w:proofErr w:type="spellStart"/>
      <w:r>
        <w:t>p_Cursor</w:t>
      </w:r>
      <w:proofErr w:type="spellEnd"/>
      <w:r>
        <w:t xml:space="preserve">          OUT CURSOR_TYPE)</w:t>
      </w:r>
    </w:p>
    <w:p w14:paraId="47C137C6" w14:textId="44B01C75" w:rsidR="00206095" w:rsidRDefault="00206095" w:rsidP="00206095">
      <w:pPr>
        <w:pStyle w:val="Textocomentario"/>
      </w:pPr>
    </w:p>
  </w:comment>
  <w:comment w:id="23" w:author="Charles Maldonado" w:date="2020-04-03T10:00:00Z" w:initials="CM">
    <w:p w14:paraId="6A9504A8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E894061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GetAsignaArticulosArmador</w:t>
      </w:r>
      <w:proofErr w:type="spellEnd"/>
      <w:r>
        <w:t>(</w:t>
      </w:r>
    </w:p>
    <w:p w14:paraId="345E94ED" w14:textId="77777777" w:rsidR="00C11BA7" w:rsidRDefault="00C11BA7" w:rsidP="00C11BA7">
      <w:pPr>
        <w:pStyle w:val="Textocomentario"/>
      </w:pPr>
    </w:p>
    <w:p w14:paraId="0A7C37A0" w14:textId="3277AE18" w:rsidR="00C11BA7" w:rsidRDefault="00C11BA7" w:rsidP="00C11BA7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382D2849" w14:textId="77777777" w:rsidR="00C11BA7" w:rsidRDefault="00C11BA7" w:rsidP="00C11BA7">
      <w:pPr>
        <w:pStyle w:val="Textocomentario"/>
      </w:pPr>
    </w:p>
    <w:p w14:paraId="376F3F54" w14:textId="77777777" w:rsidR="00C11BA7" w:rsidRDefault="00C11BA7" w:rsidP="00C11BA7">
      <w:pPr>
        <w:pStyle w:val="Textocomentario"/>
      </w:pPr>
      <w:proofErr w:type="spellStart"/>
      <w:r>
        <w:t>p_TipoTarea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</w:t>
      </w:r>
    </w:p>
    <w:p w14:paraId="5A6EA574" w14:textId="41DD45F1" w:rsidR="00C11BA7" w:rsidRDefault="00C11BA7" w:rsidP="00C11BA7">
      <w:pPr>
        <w:pStyle w:val="Textocomentario"/>
      </w:pPr>
      <w:r>
        <w:t xml:space="preserve">                       </w:t>
      </w:r>
    </w:p>
    <w:p w14:paraId="02BEBBFA" w14:textId="411405BE" w:rsidR="00C11BA7" w:rsidRDefault="00C11BA7" w:rsidP="00C11BA7">
      <w:pPr>
        <w:pStyle w:val="Textocomentario"/>
      </w:pPr>
      <w:proofErr w:type="spellStart"/>
      <w:r>
        <w:t>p_Cursor</w:t>
      </w:r>
      <w:proofErr w:type="spellEnd"/>
      <w:r>
        <w:t xml:space="preserve">         OUT CURSOR_TYPE )</w:t>
      </w:r>
    </w:p>
  </w:comment>
  <w:comment w:id="24" w:author="Charles Maldonado" w:date="2020-04-03T10:02:00Z" w:initials="CM">
    <w:p w14:paraId="7D85B4BB" w14:textId="77777777" w:rsidR="00C11BA7" w:rsidRDefault="00C11BA7">
      <w:pPr>
        <w:pStyle w:val="Textocomentario"/>
        <w:rPr>
          <w:rFonts w:ascii="Courier New" w:hAnsi="Courier New" w:cs="Courier New"/>
          <w:color w:val="0000FF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00FF"/>
          <w:highlight w:val="white"/>
          <w:lang w:val="en-US"/>
        </w:rPr>
        <w:t>PKG_SLV_TAREAS</w:t>
      </w:r>
    </w:p>
    <w:p w14:paraId="33407CA9" w14:textId="77777777" w:rsidR="00C11BA7" w:rsidRDefault="00C11BA7" w:rsidP="00C11BA7">
      <w:pPr>
        <w:pStyle w:val="Textocomentario"/>
      </w:pPr>
      <w:r>
        <w:t xml:space="preserve">PROCEDURE </w:t>
      </w:r>
      <w:proofErr w:type="spellStart"/>
      <w:r>
        <w:t>SetAsignaArticulosArmador</w:t>
      </w:r>
      <w:proofErr w:type="spellEnd"/>
      <w:r>
        <w:t>(</w:t>
      </w:r>
    </w:p>
    <w:p w14:paraId="4BFB3629" w14:textId="77777777" w:rsidR="00C11BA7" w:rsidRDefault="00C11BA7" w:rsidP="00C11BA7">
      <w:pPr>
        <w:pStyle w:val="Textocomentario"/>
      </w:pPr>
    </w:p>
    <w:p w14:paraId="7F59A9C4" w14:textId="77777777" w:rsidR="00C11BA7" w:rsidRDefault="00C11BA7" w:rsidP="00C11BA7">
      <w:pPr>
        <w:pStyle w:val="Textocomentario"/>
      </w:pPr>
      <w:proofErr w:type="spellStart"/>
      <w:r>
        <w:t>p_cdArticulos</w:t>
      </w:r>
      <w:proofErr w:type="spellEnd"/>
      <w:r>
        <w:t xml:space="preserve">    IN  </w:t>
      </w:r>
      <w:proofErr w:type="spellStart"/>
      <w:r>
        <w:t>arr_cdarticulo</w:t>
      </w:r>
      <w:proofErr w:type="spellEnd"/>
      <w:r>
        <w:t>,</w:t>
      </w:r>
    </w:p>
    <w:p w14:paraId="2DD2D378" w14:textId="77777777" w:rsidR="00C11BA7" w:rsidRDefault="00C11BA7" w:rsidP="00C11BA7">
      <w:pPr>
        <w:pStyle w:val="Textocomentario"/>
      </w:pPr>
      <w:proofErr w:type="spellStart"/>
      <w:r>
        <w:t>p_idConsolidado</w:t>
      </w:r>
      <w:proofErr w:type="spellEnd"/>
      <w:r>
        <w:t xml:space="preserve">  IN  </w:t>
      </w:r>
      <w:proofErr w:type="spellStart"/>
      <w:r>
        <w:t>integer</w:t>
      </w:r>
      <w:proofErr w:type="spellEnd"/>
      <w:r>
        <w:t>,</w:t>
      </w:r>
    </w:p>
    <w:p w14:paraId="0C076176" w14:textId="77777777" w:rsidR="00C11BA7" w:rsidRDefault="00C11BA7" w:rsidP="00C11BA7">
      <w:pPr>
        <w:pStyle w:val="Textocomentario"/>
      </w:pPr>
      <w:proofErr w:type="spellStart"/>
      <w:r>
        <w:t>p_TipoTare</w:t>
      </w:r>
      <w:bookmarkStart w:id="25" w:name="_GoBack"/>
      <w:bookmarkEnd w:id="25"/>
      <w:r>
        <w:t>a</w:t>
      </w:r>
      <w:proofErr w:type="spellEnd"/>
      <w:r>
        <w:t xml:space="preserve">      IN  </w:t>
      </w:r>
      <w:proofErr w:type="spellStart"/>
      <w:r>
        <w:t>tblslvtipotarea.cdtipo%type</w:t>
      </w:r>
      <w:proofErr w:type="spellEnd"/>
      <w:r>
        <w:t xml:space="preserve">,                         </w:t>
      </w:r>
    </w:p>
    <w:p w14:paraId="1232AE8E" w14:textId="77777777" w:rsidR="00C11BA7" w:rsidRDefault="00C11BA7" w:rsidP="00C11BA7">
      <w:pPr>
        <w:pStyle w:val="Textocomentario"/>
      </w:pPr>
      <w:proofErr w:type="spellStart"/>
      <w:r>
        <w:t>p_IdPersona</w:t>
      </w:r>
      <w:proofErr w:type="spellEnd"/>
      <w:r>
        <w:t xml:space="preserve">      IN  </w:t>
      </w:r>
      <w:proofErr w:type="spellStart"/>
      <w:r>
        <w:t>personas.idpersona%type</w:t>
      </w:r>
      <w:proofErr w:type="spellEnd"/>
      <w:r>
        <w:t xml:space="preserve">, </w:t>
      </w:r>
      <w:proofErr w:type="spellStart"/>
      <w:r>
        <w:t>p_IdArmador</w:t>
      </w:r>
      <w:proofErr w:type="spellEnd"/>
      <w:r>
        <w:t xml:space="preserve">      IN  </w:t>
      </w:r>
      <w:proofErr w:type="spellStart"/>
      <w:r>
        <w:t>personas.idpersona%type</w:t>
      </w:r>
      <w:proofErr w:type="spellEnd"/>
      <w:r>
        <w:t>,</w:t>
      </w:r>
    </w:p>
    <w:p w14:paraId="3D5F4A63" w14:textId="77777777" w:rsidR="00C11BA7" w:rsidRDefault="00C11BA7" w:rsidP="00C11BA7">
      <w:pPr>
        <w:pStyle w:val="Textocomentario"/>
      </w:pPr>
      <w:proofErr w:type="spellStart"/>
      <w:r>
        <w:t>p_Ok</w:t>
      </w:r>
      <w:proofErr w:type="spellEnd"/>
      <w:r>
        <w:t xml:space="preserve">             OUT </w:t>
      </w:r>
      <w:proofErr w:type="spellStart"/>
      <w:r>
        <w:t>number</w:t>
      </w:r>
      <w:proofErr w:type="spellEnd"/>
      <w:r>
        <w:t>,</w:t>
      </w:r>
    </w:p>
    <w:p w14:paraId="3243E015" w14:textId="0BB598C7" w:rsidR="00C11BA7" w:rsidRDefault="00C11BA7" w:rsidP="00C11BA7">
      <w:pPr>
        <w:pStyle w:val="Textocomentario"/>
      </w:pPr>
      <w:proofErr w:type="spellStart"/>
      <w:r>
        <w:t>p_error</w:t>
      </w:r>
      <w:proofErr w:type="spellEnd"/>
      <w:r>
        <w:t xml:space="preserve">          OUT varchar2)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31C82B" w15:done="0"/>
  <w15:commentEx w15:paraId="2C7FF9B7" w15:done="0"/>
  <w15:commentEx w15:paraId="11731504" w15:done="0"/>
  <w15:commentEx w15:paraId="703A3BCA" w15:done="0"/>
  <w15:commentEx w15:paraId="1080EC15" w15:done="0"/>
  <w15:commentEx w15:paraId="47C137C6" w15:done="0"/>
  <w15:commentEx w15:paraId="02BEBBFA" w15:done="0"/>
  <w15:commentEx w15:paraId="3243E01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3B059" w14:textId="77777777" w:rsidR="00A75ABA" w:rsidRDefault="00A75ABA" w:rsidP="00F620BF">
      <w:pPr>
        <w:spacing w:after="0" w:line="240" w:lineRule="auto"/>
      </w:pPr>
      <w:r>
        <w:separator/>
      </w:r>
    </w:p>
  </w:endnote>
  <w:endnote w:type="continuationSeparator" w:id="0">
    <w:p w14:paraId="48E85C8A" w14:textId="77777777" w:rsidR="00A75ABA" w:rsidRDefault="00A75ABA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597EFE19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3C3" w:rsidRPr="005313C3">
          <w:rPr>
            <w:noProof/>
            <w:lang w:val="es-ES"/>
          </w:rPr>
          <w:t>4</w:t>
        </w:r>
        <w:r>
          <w:fldChar w:fldCharType="end"/>
        </w:r>
      </w:p>
    </w:sdtContent>
  </w:sdt>
  <w:p w14:paraId="77E6F685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CF775" w14:textId="77777777" w:rsidR="00A75ABA" w:rsidRDefault="00A75ABA" w:rsidP="00F620BF">
      <w:pPr>
        <w:spacing w:after="0" w:line="240" w:lineRule="auto"/>
      </w:pPr>
      <w:r>
        <w:separator/>
      </w:r>
    </w:p>
  </w:footnote>
  <w:footnote w:type="continuationSeparator" w:id="0">
    <w:p w14:paraId="51C54959" w14:textId="77777777" w:rsidR="00A75ABA" w:rsidRDefault="00A75ABA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93BAE1C4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4D858A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336C5"/>
    <w:rsid w:val="00047BCA"/>
    <w:rsid w:val="000521AB"/>
    <w:rsid w:val="000C0DDA"/>
    <w:rsid w:val="000D503C"/>
    <w:rsid w:val="0010399F"/>
    <w:rsid w:val="00135F0D"/>
    <w:rsid w:val="00137B68"/>
    <w:rsid w:val="00147322"/>
    <w:rsid w:val="0017066B"/>
    <w:rsid w:val="001F6D48"/>
    <w:rsid w:val="0020030B"/>
    <w:rsid w:val="00204F9A"/>
    <w:rsid w:val="00206095"/>
    <w:rsid w:val="002116B6"/>
    <w:rsid w:val="00212F7E"/>
    <w:rsid w:val="002277A2"/>
    <w:rsid w:val="0023754F"/>
    <w:rsid w:val="002572B8"/>
    <w:rsid w:val="002B08D9"/>
    <w:rsid w:val="002E4710"/>
    <w:rsid w:val="002E7624"/>
    <w:rsid w:val="00306F40"/>
    <w:rsid w:val="00315DB2"/>
    <w:rsid w:val="00344DD9"/>
    <w:rsid w:val="0037042C"/>
    <w:rsid w:val="003A46F9"/>
    <w:rsid w:val="003A7196"/>
    <w:rsid w:val="003C0E65"/>
    <w:rsid w:val="003D1470"/>
    <w:rsid w:val="003E5BF7"/>
    <w:rsid w:val="00415BAA"/>
    <w:rsid w:val="004348EF"/>
    <w:rsid w:val="004705BF"/>
    <w:rsid w:val="004818D1"/>
    <w:rsid w:val="0048467B"/>
    <w:rsid w:val="00487E1F"/>
    <w:rsid w:val="00495769"/>
    <w:rsid w:val="004B05B8"/>
    <w:rsid w:val="004B1EFB"/>
    <w:rsid w:val="004F2156"/>
    <w:rsid w:val="00500F41"/>
    <w:rsid w:val="005032F4"/>
    <w:rsid w:val="00503D94"/>
    <w:rsid w:val="0052009A"/>
    <w:rsid w:val="0052357A"/>
    <w:rsid w:val="005313C3"/>
    <w:rsid w:val="005358C4"/>
    <w:rsid w:val="00546BF7"/>
    <w:rsid w:val="00565308"/>
    <w:rsid w:val="00575434"/>
    <w:rsid w:val="0058117F"/>
    <w:rsid w:val="0059449A"/>
    <w:rsid w:val="00594F09"/>
    <w:rsid w:val="00596348"/>
    <w:rsid w:val="005972EE"/>
    <w:rsid w:val="005A1798"/>
    <w:rsid w:val="005D0FE5"/>
    <w:rsid w:val="005F3F97"/>
    <w:rsid w:val="0062601A"/>
    <w:rsid w:val="00626504"/>
    <w:rsid w:val="0063433C"/>
    <w:rsid w:val="00683553"/>
    <w:rsid w:val="00683E38"/>
    <w:rsid w:val="00686017"/>
    <w:rsid w:val="0069153A"/>
    <w:rsid w:val="006B4260"/>
    <w:rsid w:val="006B5B0A"/>
    <w:rsid w:val="006C6D24"/>
    <w:rsid w:val="006F09D3"/>
    <w:rsid w:val="006F15DE"/>
    <w:rsid w:val="006F570F"/>
    <w:rsid w:val="00717001"/>
    <w:rsid w:val="00734576"/>
    <w:rsid w:val="007534F3"/>
    <w:rsid w:val="00754C60"/>
    <w:rsid w:val="00770BC6"/>
    <w:rsid w:val="00770FB6"/>
    <w:rsid w:val="00771824"/>
    <w:rsid w:val="00772374"/>
    <w:rsid w:val="00772AB3"/>
    <w:rsid w:val="00773128"/>
    <w:rsid w:val="0078117D"/>
    <w:rsid w:val="00786668"/>
    <w:rsid w:val="007966BC"/>
    <w:rsid w:val="007975FC"/>
    <w:rsid w:val="007D6E69"/>
    <w:rsid w:val="007E2598"/>
    <w:rsid w:val="007E61D7"/>
    <w:rsid w:val="008101D3"/>
    <w:rsid w:val="008323EE"/>
    <w:rsid w:val="0084257E"/>
    <w:rsid w:val="00845BA9"/>
    <w:rsid w:val="008463E1"/>
    <w:rsid w:val="00864FCB"/>
    <w:rsid w:val="00867C7B"/>
    <w:rsid w:val="0089365E"/>
    <w:rsid w:val="008964CC"/>
    <w:rsid w:val="008B40F2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D596D"/>
    <w:rsid w:val="009D5D2E"/>
    <w:rsid w:val="009F2841"/>
    <w:rsid w:val="00A10C08"/>
    <w:rsid w:val="00A15CA2"/>
    <w:rsid w:val="00A22FD9"/>
    <w:rsid w:val="00A75ABA"/>
    <w:rsid w:val="00A80D04"/>
    <w:rsid w:val="00A916F9"/>
    <w:rsid w:val="00A96279"/>
    <w:rsid w:val="00AB6BB4"/>
    <w:rsid w:val="00AE210B"/>
    <w:rsid w:val="00AE4930"/>
    <w:rsid w:val="00AE6697"/>
    <w:rsid w:val="00AF5B36"/>
    <w:rsid w:val="00B022B4"/>
    <w:rsid w:val="00B03145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1BA7"/>
    <w:rsid w:val="00C12355"/>
    <w:rsid w:val="00C2330C"/>
    <w:rsid w:val="00C25735"/>
    <w:rsid w:val="00C31915"/>
    <w:rsid w:val="00C35A11"/>
    <w:rsid w:val="00C41F37"/>
    <w:rsid w:val="00C558B1"/>
    <w:rsid w:val="00C62250"/>
    <w:rsid w:val="00C87B76"/>
    <w:rsid w:val="00C97C8B"/>
    <w:rsid w:val="00CA44D1"/>
    <w:rsid w:val="00CC50B0"/>
    <w:rsid w:val="00CE478A"/>
    <w:rsid w:val="00CE6F16"/>
    <w:rsid w:val="00CE7DC3"/>
    <w:rsid w:val="00D01954"/>
    <w:rsid w:val="00D223A1"/>
    <w:rsid w:val="00D35044"/>
    <w:rsid w:val="00D4155E"/>
    <w:rsid w:val="00D51511"/>
    <w:rsid w:val="00D54F68"/>
    <w:rsid w:val="00D74AD0"/>
    <w:rsid w:val="00D74CB3"/>
    <w:rsid w:val="00D9133C"/>
    <w:rsid w:val="00D91739"/>
    <w:rsid w:val="00D93F4D"/>
    <w:rsid w:val="00DD1E5E"/>
    <w:rsid w:val="00DE0D33"/>
    <w:rsid w:val="00DE1B01"/>
    <w:rsid w:val="00DE3AE5"/>
    <w:rsid w:val="00E30FA3"/>
    <w:rsid w:val="00E34850"/>
    <w:rsid w:val="00E41C34"/>
    <w:rsid w:val="00E435A3"/>
    <w:rsid w:val="00E46343"/>
    <w:rsid w:val="00E54CCA"/>
    <w:rsid w:val="00E650A2"/>
    <w:rsid w:val="00E90288"/>
    <w:rsid w:val="00E939F9"/>
    <w:rsid w:val="00EA2F1F"/>
    <w:rsid w:val="00EA42FC"/>
    <w:rsid w:val="00EC5D04"/>
    <w:rsid w:val="00EC763A"/>
    <w:rsid w:val="00ED21CF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75493"/>
    <w:rsid w:val="00F84C71"/>
    <w:rsid w:val="00FA560E"/>
    <w:rsid w:val="00FB0B9C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38C5D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1039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039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039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39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39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26676-0E98-4859-B63F-5A7E2857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31807</TotalTime>
  <Pages>4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151</cp:revision>
  <dcterms:created xsi:type="dcterms:W3CDTF">2020-01-20T20:45:00Z</dcterms:created>
  <dcterms:modified xsi:type="dcterms:W3CDTF">2020-04-03T13:10:00Z</dcterms:modified>
</cp:coreProperties>
</file>