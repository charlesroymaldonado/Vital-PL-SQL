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355F" w14:paraId="454F9B51" w14:textId="77777777" w:rsidTr="006B355F">
        <w:tc>
          <w:tcPr>
            <w:tcW w:w="4247" w:type="dxa"/>
          </w:tcPr>
          <w:p w14:paraId="7DE6BE9A" w14:textId="77777777" w:rsidR="006B355F" w:rsidRDefault="006B355F">
            <w:bookmarkStart w:id="0" w:name="_GoBack"/>
            <w:bookmarkEnd w:id="0"/>
            <w:r>
              <w:t>Hilmer Campos</w:t>
            </w:r>
          </w:p>
        </w:tc>
        <w:tc>
          <w:tcPr>
            <w:tcW w:w="4247" w:type="dxa"/>
          </w:tcPr>
          <w:p w14:paraId="182B0445" w14:textId="6FED76F3" w:rsidR="006B355F" w:rsidRDefault="006B355F" w:rsidP="0089631F">
            <w:del w:id="1" w:author="Leticia Mendez Vargas" w:date="2020-05-14T11:33:00Z">
              <w:r w:rsidDel="00994F4C">
                <w:delText>13</w:delText>
              </w:r>
            </w:del>
            <w:ins w:id="2" w:author="Charles Maldonado" w:date="2020-05-20T10:49:00Z">
              <w:r w:rsidR="00335A32">
                <w:t>2</w:t>
              </w:r>
              <w:del w:id="3" w:author="Leticia Mendez Vargas" w:date="2020-05-22T16:08:00Z">
                <w:r w:rsidR="00335A32" w:rsidDel="005826A6">
                  <w:delText>0</w:delText>
                </w:r>
              </w:del>
            </w:ins>
            <w:ins w:id="4" w:author="Leticia Mendez Vargas" w:date="2020-05-28T14:26:00Z">
              <w:r w:rsidR="0089631F">
                <w:t>8</w:t>
              </w:r>
            </w:ins>
            <w:ins w:id="5" w:author="Leticia Mendez Vargas" w:date="2020-05-14T11:33:00Z">
              <w:del w:id="6" w:author="Charles Maldonado" w:date="2020-05-20T10:49:00Z">
                <w:r w:rsidR="00994F4C" w:rsidDel="00335A32">
                  <w:delText>1</w:delText>
                </w:r>
              </w:del>
            </w:ins>
            <w:ins w:id="7" w:author="Leticia Mendez Vargas" w:date="2020-05-19T14:42:00Z">
              <w:del w:id="8" w:author="Charles Maldonado" w:date="2020-05-20T10:49:00Z">
                <w:r w:rsidR="00BC0760" w:rsidDel="00335A32">
                  <w:delText>9</w:delText>
                </w:r>
              </w:del>
            </w:ins>
            <w:r>
              <w:t>/05/2020</w:t>
            </w:r>
          </w:p>
        </w:tc>
      </w:tr>
    </w:tbl>
    <w:p w14:paraId="1A063A82" w14:textId="77777777" w:rsidR="000360D7" w:rsidRDefault="000360D7"/>
    <w:p w14:paraId="6418FCE2" w14:textId="36B10B2C" w:rsidR="00335A32" w:rsidRPr="00335A32" w:rsidRDefault="00F60155">
      <w:pPr>
        <w:pStyle w:val="Prrafodelista"/>
        <w:numPr>
          <w:ilvl w:val="0"/>
          <w:numId w:val="1"/>
        </w:numPr>
        <w:rPr>
          <w:ins w:id="9" w:author="Charles Maldonado" w:date="2020-05-20T10:50:00Z"/>
          <w:rPrChange w:id="10" w:author="Charles Maldonado" w:date="2020-05-20T10:50:00Z">
            <w:rPr>
              <w:ins w:id="11" w:author="Charles Maldonado" w:date="2020-05-20T10:50:00Z"/>
              <w:b/>
              <w:color w:val="FF0000"/>
            </w:rPr>
          </w:rPrChange>
        </w:rPr>
      </w:pPr>
      <w:del w:id="12" w:author="Leticia Mendez Vargas" w:date="2020-05-19T15:09:00Z">
        <w:r w:rsidDel="006E611A">
          <w:fldChar w:fldCharType="begin"/>
        </w:r>
        <w:r w:rsidDel="006E611A">
          <w:fldChar w:fldCharType="end"/>
        </w:r>
      </w:del>
      <w:del w:id="13" w:author="Leticia Mendez Vargas" w:date="2020-05-18T17:40:00Z">
        <w:r w:rsidDel="003E1FAF">
          <w:fldChar w:fldCharType="begin"/>
        </w:r>
        <w:r w:rsidDel="003E1FAF">
          <w:fldChar w:fldCharType="end"/>
        </w:r>
      </w:del>
      <w:del w:id="14" w:author="Leticia Mendez Vargas" w:date="2020-05-19T15:09:00Z">
        <w:r w:rsidR="003E1FAF" w:rsidDel="006E611A">
          <w:fldChar w:fldCharType="begin"/>
        </w:r>
        <w:r w:rsidR="003E1FAF" w:rsidDel="006E611A">
          <w:fldChar w:fldCharType="end"/>
        </w:r>
      </w:del>
      <w:del w:id="15" w:author="Leticia Mendez Vargas" w:date="2020-05-28T14:26:00Z">
        <w:r w:rsidR="000360D7" w:rsidDel="0089631F">
          <w:delText>Reporte “</w:delText>
        </w:r>
      </w:del>
      <w:del w:id="16" w:author="Leticia Mendez Vargas" w:date="2020-05-18T08:17:00Z">
        <w:r w:rsidR="000360D7" w:rsidDel="00F60155">
          <w:delText>Tarea Consolidado Multicanal</w:delText>
        </w:r>
      </w:del>
      <w:del w:id="17" w:author="Leticia Mendez Vargas" w:date="2020-05-28T14:26:00Z">
        <w:r w:rsidR="000360D7" w:rsidDel="0089631F">
          <w:delText>”</w:delText>
        </w:r>
        <w:r w:rsidR="005A04CA" w:rsidRPr="005A04CA" w:rsidDel="0089631F">
          <w:rPr>
            <w:b/>
            <w:color w:val="FF0000"/>
          </w:rPr>
          <w:delText xml:space="preserve"> </w:delText>
        </w:r>
      </w:del>
      <w:ins w:id="18" w:author="Leticia Mendez Vargas" w:date="2020-05-28T14:26:00Z">
        <w:del w:id="19" w:author="Charles Maldonado" w:date="2020-05-28T14:34:00Z">
          <w:r w:rsidR="0089631F" w:rsidDel="000B074F">
            <w:delText>Consolidacion</w:delText>
          </w:r>
        </w:del>
      </w:ins>
      <w:ins w:id="20" w:author="Charles Maldonado" w:date="2020-05-28T14:34:00Z">
        <w:r w:rsidR="000B074F">
          <w:t>Consolidación</w:t>
        </w:r>
      </w:ins>
      <w:ins w:id="21" w:author="Leticia Mendez Vargas" w:date="2020-05-28T14:26:00Z">
        <w:r w:rsidR="0089631F">
          <w:t xml:space="preserve"> pedidos comisionista</w:t>
        </w:r>
      </w:ins>
    </w:p>
    <w:p w14:paraId="7BFF5D06" w14:textId="75A7E7D7" w:rsidR="000360D7" w:rsidDel="0089631F" w:rsidRDefault="000B074F">
      <w:pPr>
        <w:pStyle w:val="Prrafodelista"/>
        <w:rPr>
          <w:del w:id="22" w:author="Leticia Mendez Vargas" w:date="2020-05-28T14:26:00Z"/>
        </w:rPr>
        <w:pPrChange w:id="23" w:author="Leticia Mendez Vargas" w:date="2020-05-28T14:26:00Z">
          <w:pPr>
            <w:pStyle w:val="Prrafodelista"/>
            <w:numPr>
              <w:numId w:val="1"/>
            </w:numPr>
            <w:ind w:hanging="360"/>
          </w:pPr>
        </w:pPrChange>
      </w:pPr>
      <w:ins w:id="24" w:author="Charles Maldonado" w:date="2020-05-28T14:37:00Z">
        <w:r>
          <w:object w:dxaOrig="10463" w:dyaOrig="4906" w14:anchorId="30C812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95.75pt;height:232.5pt" o:ole="">
              <v:imagedata r:id="rId5" o:title=""/>
            </v:shape>
            <o:OLEObject Type="Embed" ProgID="Visio.Drawing.11" ShapeID="_x0000_i1025" DrawAspect="Content" ObjectID="_1652182683" r:id="rId6"/>
          </w:object>
        </w:r>
      </w:ins>
      <w:ins w:id="25" w:author="Charles Maldonado" w:date="2020-05-28T14:37:00Z">
        <w:r w:rsidRPr="00335A32" w:rsidDel="00A023F2">
          <w:rPr>
            <w:b/>
            <w:color w:val="FF0000"/>
          </w:rPr>
          <w:t xml:space="preserve"> </w:t>
        </w:r>
      </w:ins>
      <w:commentRangeStart w:id="26"/>
      <w:del w:id="27" w:author="Leticia Mendez Vargas" w:date="2020-05-18T08:15:00Z">
        <w:r w:rsidR="005A04CA" w:rsidRPr="00335A32" w:rsidDel="00A023F2">
          <w:rPr>
            <w:b/>
            <w:color w:val="FF0000"/>
            <w:rPrChange w:id="28" w:author="Charles Maldonado" w:date="2020-05-20T10:50:00Z">
              <w:rPr/>
            </w:rPrChange>
          </w:rPr>
          <w:delText>(Prioridad alta)</w:delText>
        </w:r>
      </w:del>
    </w:p>
    <w:p w14:paraId="0E4CE8C6" w14:textId="12C703AF" w:rsidR="006E611A" w:rsidDel="006E611A" w:rsidRDefault="00017DB7">
      <w:pPr>
        <w:pStyle w:val="Prrafodelista"/>
        <w:rPr>
          <w:del w:id="29" w:author="Leticia Mendez Vargas" w:date="2020-05-19T15:10:00Z"/>
        </w:rPr>
      </w:pPr>
      <w:ins w:id="30" w:author="Charles Maldonado" w:date="2020-05-20T10:51:00Z">
        <w:del w:id="31" w:author="Leticia Mendez Vargas" w:date="2020-05-28T14:26:00Z">
          <w:r w:rsidDel="0089631F">
            <w:delText>control faltante</w:delText>
          </w:r>
        </w:del>
      </w:ins>
      <w:ins w:id="32" w:author="Charles Maldonado" w:date="2020-05-20T10:49:00Z">
        <w:del w:id="33" w:author="Leticia Mendez Vargas" w:date="2020-05-28T14:26:00Z">
          <w:r w:rsidR="00335A32" w:rsidDel="0089631F">
            <w:delText xml:space="preserve"> de </w:delText>
          </w:r>
        </w:del>
      </w:ins>
    </w:p>
    <w:p w14:paraId="310D5547" w14:textId="168C23A4" w:rsidR="00F05F74" w:rsidDel="0089631F" w:rsidRDefault="00A03F89">
      <w:pPr>
        <w:pStyle w:val="Prrafodelista"/>
        <w:rPr>
          <w:del w:id="34" w:author="Leticia Mendez Vargas" w:date="2020-05-28T14:26:00Z"/>
        </w:rPr>
      </w:pPr>
      <w:del w:id="35" w:author="Leticia Mendez Vargas" w:date="2020-05-19T15:09:00Z">
        <w:r w:rsidDel="006E611A">
          <w:delText>Descripción: Generar el reporte de</w:delText>
        </w:r>
      </w:del>
      <w:del w:id="36" w:author="Leticia Mendez Vargas" w:date="2020-05-18T08:19:00Z">
        <w:r w:rsidDel="00F05F74">
          <w:delText xml:space="preserve"> la tarea del consolidado Multicanal con el siguiente formato.</w:delText>
        </w:r>
      </w:del>
      <w:del w:id="37" w:author="Leticia Mendez Vargas" w:date="2020-05-28T14:26:00Z">
        <w:r w:rsidR="006E611A" w:rsidDel="0089631F">
          <w:fldChar w:fldCharType="begin"/>
        </w:r>
        <w:r w:rsidR="006E611A" w:rsidDel="0089631F">
          <w:fldChar w:fldCharType="end"/>
        </w:r>
      </w:del>
    </w:p>
    <w:p w14:paraId="4FC08BC3" w14:textId="5BEE6AF2" w:rsidR="000360D7" w:rsidDel="0089631F" w:rsidRDefault="005A04CA">
      <w:pPr>
        <w:pStyle w:val="Prrafodelista"/>
        <w:rPr>
          <w:del w:id="38" w:author="Leticia Mendez Vargas" w:date="2020-05-28T14:26:00Z"/>
        </w:rPr>
      </w:pPr>
      <w:del w:id="39" w:author="Leticia Mendez Vargas" w:date="2020-05-28T14:26:00Z">
        <w:r w:rsidDel="0089631F">
          <w:object w:dxaOrig="7562" w:dyaOrig="3936" w14:anchorId="7BAD09E4">
            <v:shape id="_x0000_i1026" type="#_x0000_t75" style="width:381.75pt;height:194.25pt" o:ole="">
              <v:imagedata r:id="rId7" o:title=""/>
            </v:shape>
            <o:OLEObject Type="Embed" ProgID="Visio.Drawing.11" ShapeID="_x0000_i1026" DrawAspect="Content" ObjectID="_1652182684" r:id="rId8"/>
          </w:object>
        </w:r>
      </w:del>
      <w:ins w:id="40" w:author="Charles Maldonado" w:date="2020-05-13T10:17:00Z">
        <w:del w:id="41" w:author="Leticia Mendez Vargas" w:date="2020-05-28T14:26:00Z">
          <w:r w:rsidR="0056115A" w:rsidRPr="0056115A" w:rsidDel="0089631F">
            <w:delText xml:space="preserve"> </w:delText>
          </w:r>
        </w:del>
        <w:del w:id="42" w:author="Leticia Mendez Vargas" w:date="2020-05-14T11:33:00Z">
          <w:r w:rsidR="0056115A" w:rsidDel="00994F4C">
            <w:rPr>
              <w:noProof/>
              <w:lang w:eastAsia="es-AR"/>
            </w:rPr>
            <w:drawing>
              <wp:inline distT="0" distB="0" distL="0" distR="0" wp14:anchorId="30054BB0" wp14:editId="0E9C6140">
                <wp:extent cx="4762500" cy="2466975"/>
                <wp:effectExtent l="0" t="0" r="0" b="9525"/>
                <wp:docPr id="1" name="Imagen 1" descr="https://lh3.googleusercontent.com/-avuh5R71o0M/XrvyVrg7x_I/AAAAAAAAek0/6225chlNEck-IerNc3SVWtwXwyCCnawfACK8BGAsYHg/s0/2020-05-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lh3.googleusercontent.com/-avuh5R71o0M/XrvyVrg7x_I/AAAAAAAAek0/6225chlNEck-IerNc3SVWtwXwyCCnawfACK8BGAsYHg/s0/2020-05-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del w:id="43" w:author="Leticia Mendez Vargas" w:date="2020-05-18T08:15:00Z">
        <w:r w:rsidR="00994F4C" w:rsidDel="00F60155">
          <w:fldChar w:fldCharType="begin"/>
        </w:r>
        <w:r w:rsidR="00994F4C" w:rsidDel="00F60155">
          <w:fldChar w:fldCharType="end"/>
        </w:r>
      </w:del>
      <w:del w:id="44" w:author="Leticia Mendez Vargas" w:date="2020-05-18T17:41:00Z">
        <w:r w:rsidR="00F60155" w:rsidDel="000C7C37">
          <w:fldChar w:fldCharType="begin"/>
        </w:r>
        <w:r w:rsidR="00F60155" w:rsidDel="000C7C37">
          <w:fldChar w:fldCharType="end"/>
        </w:r>
      </w:del>
      <w:del w:id="45" w:author="Leticia Mendez Vargas" w:date="2020-05-19T15:09:00Z">
        <w:r w:rsidR="000C7C37" w:rsidDel="006E611A">
          <w:fldChar w:fldCharType="begin"/>
        </w:r>
        <w:r w:rsidR="000C7C37" w:rsidDel="006E611A">
          <w:fldChar w:fldCharType="end"/>
        </w:r>
      </w:del>
      <w:del w:id="46" w:author="Leticia Mendez Vargas" w:date="2020-05-28T14:26:00Z">
        <w:r w:rsidR="00D35CB8" w:rsidDel="0089631F">
          <w:fldChar w:fldCharType="begin"/>
        </w:r>
        <w:r w:rsidR="00D35CB8" w:rsidDel="0089631F">
          <w:fldChar w:fldCharType="end"/>
        </w:r>
      </w:del>
      <w:commentRangeStart w:id="47"/>
      <w:ins w:id="48" w:author="Charles Maldonado" w:date="2020-05-20T10:48:00Z">
        <w:del w:id="49" w:author="Leticia Mendez Vargas" w:date="2020-05-28T14:26:00Z">
          <w:r w:rsidR="00335A32" w:rsidDel="0089631F">
            <w:rPr>
              <w:noProof/>
              <w:lang w:eastAsia="es-AR"/>
            </w:rPr>
            <w:drawing>
              <wp:inline distT="0" distB="0" distL="0" distR="0" wp14:anchorId="4F22A525" wp14:editId="448BE115">
                <wp:extent cx="4762500" cy="2733675"/>
                <wp:effectExtent l="0" t="0" r="0" b="9525"/>
                <wp:docPr id="2" name="Imagen 2" descr="https://lh3.googleusercontent.com/-5dm88ykCK80/XsU06JSNHkI/AAAAAAAAeyU/JN9qAUnl_YArtxYhp4Z5e9INyso8WNZSgCK8BGAsYHg/s0/2020-05-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s://lh3.googleusercontent.com/-5dm88ykCK80/XsU06JSNHkI/AAAAAAAAeyU/JN9qAUnl_YArtxYhp4Z5e9INyso8WNZSgCK8BGAsYHg/s0/2020-05-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commentRangeEnd w:id="47"/>
      <w:ins w:id="50" w:author="Charles Maldonado" w:date="2020-05-20T10:50:00Z">
        <w:del w:id="51" w:author="Leticia Mendez Vargas" w:date="2020-05-28T14:26:00Z">
          <w:r w:rsidR="00335A32" w:rsidDel="0089631F">
            <w:rPr>
              <w:rStyle w:val="Refdecomentario"/>
            </w:rPr>
            <w:commentReference w:id="47"/>
          </w:r>
        </w:del>
      </w:ins>
    </w:p>
    <w:p w14:paraId="28BE8F22" w14:textId="4F4FAB2C" w:rsidR="005B5F68" w:rsidDel="00994F4C" w:rsidRDefault="005B5F68">
      <w:pPr>
        <w:pStyle w:val="Prrafodelista"/>
        <w:rPr>
          <w:del w:id="52" w:author="Leticia Mendez Vargas" w:date="2020-05-14T11:36:00Z"/>
        </w:rPr>
      </w:pPr>
    </w:p>
    <w:p w14:paraId="3185D648" w14:textId="2E825B80" w:rsidR="000360D7" w:rsidDel="00994F4C" w:rsidRDefault="000360D7">
      <w:pPr>
        <w:pStyle w:val="Prrafodelista"/>
        <w:rPr>
          <w:del w:id="53" w:author="Leticia Mendez Vargas" w:date="2020-05-14T11:36:00Z"/>
        </w:rPr>
        <w:pPrChange w:id="54" w:author="Leticia Mendez Vargas" w:date="2020-05-28T14:26:00Z">
          <w:pPr>
            <w:pStyle w:val="Prrafodelista"/>
            <w:numPr>
              <w:numId w:val="1"/>
            </w:numPr>
            <w:ind w:hanging="360"/>
          </w:pPr>
        </w:pPrChange>
      </w:pPr>
      <w:commentRangeStart w:id="55"/>
      <w:del w:id="56" w:author="Leticia Mendez Vargas" w:date="2020-05-14T11:36:00Z">
        <w:r w:rsidDel="00994F4C">
          <w:delText xml:space="preserve">Panel “Detalle </w:delText>
        </w:r>
        <w:r w:rsidR="005A04CA" w:rsidDel="00994F4C">
          <w:delText>Asignación</w:delText>
        </w:r>
        <w:r w:rsidDel="00994F4C">
          <w:delText xml:space="preserve"> Consolidado Multicanal” </w:delText>
        </w:r>
        <w:commentRangeEnd w:id="55"/>
        <w:r w:rsidR="007D427F" w:rsidDel="00994F4C">
          <w:rPr>
            <w:rStyle w:val="Refdecomentario"/>
          </w:rPr>
          <w:commentReference w:id="55"/>
        </w:r>
      </w:del>
    </w:p>
    <w:p w14:paraId="767A5435" w14:textId="59FD0E1F" w:rsidR="00A03F89" w:rsidDel="00994F4C" w:rsidRDefault="00A03F89">
      <w:pPr>
        <w:pStyle w:val="Prrafodelista"/>
        <w:rPr>
          <w:del w:id="57" w:author="Leticia Mendez Vargas" w:date="2020-05-14T11:36:00Z"/>
        </w:rPr>
      </w:pPr>
    </w:p>
    <w:p w14:paraId="4DFD5D1B" w14:textId="78DB3AA1" w:rsidR="00A03F89" w:rsidDel="00994F4C" w:rsidRDefault="00A03F89">
      <w:pPr>
        <w:pStyle w:val="Prrafodelista"/>
        <w:rPr>
          <w:del w:id="58" w:author="Leticia Mendez Vargas" w:date="2020-05-14T11:36:00Z"/>
        </w:rPr>
      </w:pPr>
      <w:del w:id="59" w:author="Leticia Mendez Vargas" w:date="2020-05-14T11:36:00Z">
        <w:r w:rsidDel="00994F4C">
          <w:delText>Descripción: Terminar la pantalla del detalle de asignación con el siguiente formato.</w:delText>
        </w:r>
      </w:del>
    </w:p>
    <w:p w14:paraId="0BE9A55C" w14:textId="34AA6EEC" w:rsidR="000360D7" w:rsidDel="00994F4C" w:rsidRDefault="00C912BC">
      <w:pPr>
        <w:pStyle w:val="Prrafodelista"/>
        <w:rPr>
          <w:del w:id="60" w:author="Leticia Mendez Vargas" w:date="2020-05-14T11:36:00Z"/>
        </w:rPr>
      </w:pPr>
      <w:del w:id="61" w:author="Leticia Mendez Vargas" w:date="2020-05-14T11:36:00Z">
        <w:r w:rsidDel="00994F4C">
          <w:object w:dxaOrig="5381" w:dyaOrig="2922" w14:anchorId="386159B4">
            <v:shape id="_x0000_i1027" type="#_x0000_t75" style="width:267pt;height:2in" o:ole="">
              <v:imagedata r:id="rId13" o:title=""/>
            </v:shape>
            <o:OLEObject Type="Embed" ProgID="Visio.Drawing.11" ShapeID="_x0000_i1027" DrawAspect="Content" ObjectID="_1652182685" r:id="rId14"/>
          </w:object>
        </w:r>
      </w:del>
    </w:p>
    <w:p w14:paraId="1D797804" w14:textId="6489AD8A" w:rsidR="005B5F68" w:rsidDel="0089631F" w:rsidRDefault="005B5F68">
      <w:pPr>
        <w:pStyle w:val="Prrafodelista"/>
        <w:rPr>
          <w:del w:id="62" w:author="Leticia Mendez Vargas" w:date="2020-05-28T14:26:00Z"/>
        </w:rPr>
      </w:pPr>
    </w:p>
    <w:p w14:paraId="53884321" w14:textId="10D368FE" w:rsidR="00936AEB" w:rsidDel="0089631F" w:rsidRDefault="00936AEB">
      <w:pPr>
        <w:pStyle w:val="Prrafodelista"/>
        <w:rPr>
          <w:ins w:id="63" w:author="Charles Maldonado" w:date="2020-05-20T13:03:00Z"/>
          <w:del w:id="64" w:author="Leticia Mendez Vargas" w:date="2020-05-28T14:26:00Z"/>
        </w:rPr>
      </w:pPr>
    </w:p>
    <w:p w14:paraId="2D842813" w14:textId="196F944B" w:rsidR="00936AEB" w:rsidDel="0089631F" w:rsidRDefault="00936AEB">
      <w:pPr>
        <w:pStyle w:val="Prrafodelista"/>
        <w:rPr>
          <w:ins w:id="65" w:author="Charles Maldonado" w:date="2020-05-20T13:03:00Z"/>
          <w:del w:id="66" w:author="Leticia Mendez Vargas" w:date="2020-05-28T14:26:00Z"/>
        </w:rPr>
      </w:pPr>
    </w:p>
    <w:p w14:paraId="57FDF0C4" w14:textId="2EC8863E" w:rsidR="005B5F68" w:rsidDel="00994F4C" w:rsidRDefault="005826A6">
      <w:pPr>
        <w:pStyle w:val="Prrafodelista"/>
        <w:rPr>
          <w:del w:id="67" w:author="Leticia Mendez Vargas" w:date="2020-05-14T11:36:00Z"/>
        </w:rPr>
        <w:pPrChange w:id="68" w:author="Leticia Mendez Vargas" w:date="2020-05-28T14:26:00Z">
          <w:pPr>
            <w:pStyle w:val="Prrafodelista"/>
            <w:numPr>
              <w:numId w:val="1"/>
            </w:numPr>
            <w:ind w:hanging="360"/>
          </w:pPr>
        </w:pPrChange>
      </w:pPr>
      <w:del w:id="69" w:author="Leticia Mendez Vargas" w:date="2020-05-28T14:26:00Z">
        <w:r w:rsidDel="0089631F">
          <w:fldChar w:fldCharType="begin"/>
        </w:r>
        <w:r w:rsidDel="0089631F">
          <w:fldChar w:fldCharType="end"/>
        </w:r>
        <w:r w:rsidDel="0089631F">
          <w:fldChar w:fldCharType="begin"/>
        </w:r>
        <w:r w:rsidDel="0089631F">
          <w:fldChar w:fldCharType="end"/>
        </w:r>
        <w:r w:rsidDel="0089631F">
          <w:fldChar w:fldCharType="begin"/>
        </w:r>
        <w:r w:rsidDel="0089631F">
          <w:fldChar w:fldCharType="end"/>
        </w:r>
      </w:del>
      <w:commentRangeStart w:id="70"/>
      <w:ins w:id="71" w:author="Charles Maldonado" w:date="2020-05-20T13:03:00Z">
        <w:del w:id="72" w:author="Leticia Mendez Vargas" w:date="2020-05-20T16:31:00Z">
          <w:r w:rsidR="00936AEB" w:rsidDel="008C62C8">
            <w:rPr>
              <w:noProof/>
              <w:lang w:eastAsia="es-AR"/>
            </w:rPr>
            <w:drawing>
              <wp:inline distT="0" distB="0" distL="0" distR="0" wp14:anchorId="5CEFDDAD" wp14:editId="47C75459">
                <wp:extent cx="4762500" cy="3333750"/>
                <wp:effectExtent l="0" t="0" r="0" b="0"/>
                <wp:docPr id="3" name="Imagen 3" descr="https://lh3.googleusercontent.com/-JCZDLfdwBnI/XsVEFGvTohI/AAAAAAAAeyg/YI7_9AnJFWU-eh0I0m_gZFOQCEp6CN9lwCK8BGAsYHg/s500/2020-05-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lh3.googleusercontent.com/-JCZDLfdwBnI/XsVEFGvTohI/AAAAAAAAeyg/YI7_9AnJFWU-eh0I0m_gZFOQCEp6CN9lwCK8BGAsYHg/s500/2020-05-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del w:id="73" w:author="Leticia Mendez Vargas" w:date="2020-05-14T11:36:00Z">
        <w:r w:rsidR="005B5F68" w:rsidDel="00994F4C">
          <w:delText>Panel “Consolidado Multicanal”</w:delText>
        </w:r>
        <w:commentRangeEnd w:id="70"/>
        <w:r w:rsidR="007D427F" w:rsidDel="00994F4C">
          <w:rPr>
            <w:rStyle w:val="Refdecomentario"/>
          </w:rPr>
          <w:commentReference w:id="70"/>
        </w:r>
      </w:del>
    </w:p>
    <w:p w14:paraId="440A7BB3" w14:textId="6731019C" w:rsidR="00A03F89" w:rsidDel="00994F4C" w:rsidRDefault="00A03F89">
      <w:pPr>
        <w:pStyle w:val="Prrafodelista"/>
        <w:rPr>
          <w:del w:id="74" w:author="Leticia Mendez Vargas" w:date="2020-05-14T11:36:00Z"/>
        </w:rPr>
      </w:pPr>
    </w:p>
    <w:p w14:paraId="61385C77" w14:textId="0975226D" w:rsidR="00A03F89" w:rsidDel="00994F4C" w:rsidRDefault="00A03F89">
      <w:pPr>
        <w:pStyle w:val="Prrafodelista"/>
        <w:rPr>
          <w:del w:id="75" w:author="Leticia Mendez Vargas" w:date="2020-05-14T11:36:00Z"/>
        </w:rPr>
      </w:pPr>
      <w:del w:id="76" w:author="Leticia Mendez Vargas" w:date="2020-05-14T11:36:00Z">
        <w:r w:rsidDel="00994F4C">
          <w:delText>Descripción: Terminar la pantalla de control de Consolidados con el siguiente formato.</w:delText>
        </w:r>
      </w:del>
    </w:p>
    <w:p w14:paraId="4A402449" w14:textId="1451A171" w:rsidR="005B5F68" w:rsidDel="00994F4C" w:rsidRDefault="005B5F68">
      <w:pPr>
        <w:pStyle w:val="Prrafodelista"/>
        <w:rPr>
          <w:del w:id="77" w:author="Leticia Mendez Vargas" w:date="2020-05-14T11:36:00Z"/>
        </w:rPr>
      </w:pPr>
      <w:del w:id="78" w:author="Leticia Mendez Vargas" w:date="2020-05-14T11:36:00Z">
        <w:r w:rsidDel="00994F4C">
          <w:object w:dxaOrig="9122" w:dyaOrig="3172" w14:anchorId="09BB1B32">
            <v:shape id="_x0000_i1028" type="#_x0000_t75" style="width:424.5pt;height:151.5pt" o:ole="">
              <v:imagedata r:id="rId16" o:title=""/>
            </v:shape>
            <o:OLEObject Type="Embed" ProgID="Visio.Drawing.11" ShapeID="_x0000_i1028" DrawAspect="Content" ObjectID="_1652182686" r:id="rId17"/>
          </w:object>
        </w:r>
      </w:del>
    </w:p>
    <w:p w14:paraId="19BCE34E" w14:textId="2D3151FB" w:rsidR="000360D7" w:rsidDel="00994F4C" w:rsidRDefault="000360D7">
      <w:pPr>
        <w:pStyle w:val="Prrafodelista"/>
        <w:rPr>
          <w:del w:id="79" w:author="Leticia Mendez Vargas" w:date="2020-05-14T11:36:00Z"/>
        </w:rPr>
        <w:pPrChange w:id="80" w:author="Leticia Mendez Vargas" w:date="2020-05-28T14:26:00Z">
          <w:pPr>
            <w:pStyle w:val="Prrafodelista"/>
            <w:numPr>
              <w:numId w:val="1"/>
            </w:numPr>
            <w:ind w:hanging="360"/>
          </w:pPr>
        </w:pPrChange>
      </w:pPr>
      <w:commentRangeStart w:id="81"/>
      <w:del w:id="82" w:author="Leticia Mendez Vargas" w:date="2020-05-14T11:36:00Z">
        <w:r w:rsidDel="00994F4C">
          <w:delText>A</w:delText>
        </w:r>
        <w:r w:rsidR="00C912BC" w:rsidDel="00994F4C">
          <w:delText>signación Consolidado Multicanal</w:delText>
        </w:r>
        <w:commentRangeEnd w:id="81"/>
        <w:r w:rsidR="007D427F" w:rsidDel="00994F4C">
          <w:rPr>
            <w:rStyle w:val="Refdecomentario"/>
          </w:rPr>
          <w:commentReference w:id="81"/>
        </w:r>
      </w:del>
    </w:p>
    <w:p w14:paraId="7E68F88E" w14:textId="5822CCA5" w:rsidR="00A03F89" w:rsidDel="00994F4C" w:rsidRDefault="00A03F89">
      <w:pPr>
        <w:pStyle w:val="Prrafodelista"/>
        <w:rPr>
          <w:del w:id="83" w:author="Leticia Mendez Vargas" w:date="2020-05-14T11:36:00Z"/>
        </w:rPr>
      </w:pPr>
    </w:p>
    <w:p w14:paraId="1C145BE5" w14:textId="04F0A075" w:rsidR="00A03F89" w:rsidDel="00994F4C" w:rsidRDefault="00A03F89">
      <w:pPr>
        <w:pStyle w:val="Prrafodelista"/>
        <w:rPr>
          <w:del w:id="84" w:author="Leticia Mendez Vargas" w:date="2020-05-14T11:36:00Z"/>
        </w:rPr>
      </w:pPr>
      <w:commentRangeStart w:id="85"/>
      <w:del w:id="86" w:author="Leticia Mendez Vargas" w:date="2020-05-14T11:36:00Z">
        <w:r w:rsidDel="00994F4C">
          <w:delText>Descripción: agregar en la pantalla de asignación el modo de pickeo</w:delText>
        </w:r>
        <w:commentRangeEnd w:id="85"/>
        <w:r w:rsidR="007D427F" w:rsidDel="00994F4C">
          <w:rPr>
            <w:rStyle w:val="Refdecomentario"/>
          </w:rPr>
          <w:commentReference w:id="85"/>
        </w:r>
      </w:del>
    </w:p>
    <w:commentRangeStart w:id="87"/>
    <w:commentRangeStart w:id="88"/>
    <w:p w14:paraId="541620DB" w14:textId="1AAB223A" w:rsidR="000360D7" w:rsidDel="00994F4C" w:rsidRDefault="00C912BC">
      <w:pPr>
        <w:pStyle w:val="Prrafodelista"/>
        <w:rPr>
          <w:del w:id="89" w:author="Leticia Mendez Vargas" w:date="2020-05-14T11:36:00Z"/>
        </w:rPr>
      </w:pPr>
      <w:del w:id="90" w:author="Leticia Mendez Vargas" w:date="2020-05-14T11:36:00Z">
        <w:r w:rsidDel="00994F4C">
          <w:object w:dxaOrig="8632" w:dyaOrig="6779" w14:anchorId="6A0F079B">
            <v:shape id="_x0000_i1029" type="#_x0000_t75" style="width:424.5pt;height:331.5pt" o:ole="">
              <v:imagedata r:id="rId18" o:title=""/>
            </v:shape>
            <o:OLEObject Type="Embed" ProgID="Visio.Drawing.11" ShapeID="_x0000_i1029" DrawAspect="Content" ObjectID="_1652182687" r:id="rId19"/>
          </w:object>
        </w:r>
        <w:commentRangeEnd w:id="87"/>
        <w:commentRangeEnd w:id="88"/>
        <w:r w:rsidR="0012523A" w:rsidDel="00994F4C">
          <w:rPr>
            <w:rStyle w:val="Refdecomentario"/>
          </w:rPr>
          <w:commentReference w:id="87"/>
        </w:r>
        <w:r w:rsidR="0012523A" w:rsidDel="00994F4C">
          <w:rPr>
            <w:rStyle w:val="Refdecomentario"/>
          </w:rPr>
          <w:commentReference w:id="88"/>
        </w:r>
      </w:del>
    </w:p>
    <w:p w14:paraId="54C505D0" w14:textId="77777777" w:rsidR="000B074F" w:rsidRDefault="000B074F" w:rsidP="000B074F">
      <w:pPr>
        <w:pStyle w:val="Prrafodelista"/>
        <w:numPr>
          <w:ilvl w:val="0"/>
          <w:numId w:val="2"/>
        </w:numPr>
        <w:spacing w:after="200" w:line="276" w:lineRule="auto"/>
        <w:ind w:left="993"/>
        <w:jc w:val="center"/>
        <w:rPr>
          <w:ins w:id="91" w:author="Charles Maldonado" w:date="2020-05-28T14:38:00Z"/>
          <w:b/>
          <w:color w:val="C45911" w:themeColor="accent2" w:themeShade="BF"/>
        </w:rPr>
      </w:pPr>
      <w:ins w:id="92" w:author="Charles Maldonado" w:date="2020-05-28T14:38:00Z">
        <w:r w:rsidRPr="00B86A90">
          <w:rPr>
            <w:i/>
            <w:u w:val="single"/>
          </w:rPr>
          <w:t>Listado de comisionistas</w:t>
        </w:r>
        <w:r>
          <w:t xml:space="preserve"> (c</w:t>
        </w:r>
        <w:commentRangeEnd w:id="26"/>
        <w:r>
          <w:rPr>
            <w:rStyle w:val="Refdecomentario"/>
          </w:rPr>
          <w:commentReference w:id="26"/>
        </w:r>
        <w:r>
          <w:t>arga inicial pantalla):</w:t>
        </w:r>
        <w:proofErr w:type="spellStart"/>
        <w:r>
          <w:t>IdEntidad</w:t>
        </w:r>
        <w:proofErr w:type="spellEnd"/>
        <w:r>
          <w:t xml:space="preserve"> del comisionista as </w:t>
        </w:r>
        <w:proofErr w:type="spellStart"/>
        <w:r w:rsidRPr="00E650A2">
          <w:rPr>
            <w:b/>
            <w:color w:val="C45911" w:themeColor="accent2" w:themeShade="BF"/>
          </w:rPr>
          <w:t>Idcomisionista</w:t>
        </w:r>
        <w:proofErr w:type="spellEnd"/>
        <w:r>
          <w:t>, (</w:t>
        </w:r>
        <w:proofErr w:type="spellStart"/>
        <w:r>
          <w:t>Cuit</w:t>
        </w:r>
        <w:proofErr w:type="spellEnd"/>
        <w:r>
          <w:t xml:space="preserve"> Comisionista) + </w:t>
        </w:r>
        <w:proofErr w:type="spellStart"/>
        <w:r>
          <w:t>Razon</w:t>
        </w:r>
        <w:proofErr w:type="spellEnd"/>
        <w:r>
          <w:t xml:space="preserve"> Social del Comisionista as </w:t>
        </w:r>
        <w:proofErr w:type="spellStart"/>
        <w:r w:rsidRPr="00E650A2">
          <w:rPr>
            <w:b/>
            <w:color w:val="C45911" w:themeColor="accent2" w:themeShade="BF"/>
          </w:rPr>
          <w:t>RazonSocial</w:t>
        </w:r>
        <w:proofErr w:type="spellEnd"/>
      </w:ins>
    </w:p>
    <w:p w14:paraId="6FF74207" w14:textId="77777777" w:rsidR="000360D7" w:rsidRDefault="000360D7" w:rsidP="000B074F">
      <w:pPr>
        <w:pStyle w:val="Prrafodelista"/>
        <w:rPr>
          <w:ins w:id="93" w:author="Charles Maldonado" w:date="2020-05-28T14:41:00Z"/>
        </w:rPr>
      </w:pPr>
    </w:p>
    <w:p w14:paraId="762826BD" w14:textId="77777777" w:rsidR="000B074F" w:rsidRDefault="000B074F" w:rsidP="000B074F">
      <w:pPr>
        <w:pStyle w:val="Prrafodelista"/>
        <w:rPr>
          <w:ins w:id="94" w:author="Charles Maldonado" w:date="2020-05-28T14:41:00Z"/>
        </w:rPr>
      </w:pPr>
    </w:p>
    <w:p w14:paraId="5F102EAF" w14:textId="77777777" w:rsidR="000B074F" w:rsidRDefault="000B074F" w:rsidP="000B074F">
      <w:pPr>
        <w:pStyle w:val="Prrafodelista"/>
        <w:numPr>
          <w:ilvl w:val="0"/>
          <w:numId w:val="3"/>
        </w:numPr>
        <w:spacing w:after="200" w:line="276" w:lineRule="auto"/>
        <w:rPr>
          <w:ins w:id="95" w:author="Charles Maldonado" w:date="2020-05-28T14:41:00Z"/>
        </w:rPr>
      </w:pPr>
      <w:commentRangeStart w:id="96"/>
      <w:ins w:id="97" w:author="Charles Maldonado" w:date="2020-05-28T14:41:00Z">
        <w:r w:rsidRPr="00B86A90">
          <w:rPr>
            <w:i/>
            <w:u w:val="single"/>
          </w:rPr>
          <w:t>Buscar pedidos (botón)</w:t>
        </w:r>
        <w:r>
          <w:t xml:space="preserve">: </w:t>
        </w:r>
        <w:commentRangeEnd w:id="96"/>
        <w:r>
          <w:rPr>
            <w:rStyle w:val="Refdecomentario"/>
          </w:rPr>
          <w:commentReference w:id="96"/>
        </w:r>
      </w:ins>
    </w:p>
    <w:p w14:paraId="7D6321AF" w14:textId="77777777" w:rsidR="000B074F" w:rsidRDefault="000B074F" w:rsidP="000B074F">
      <w:pPr>
        <w:pStyle w:val="Prrafodelista"/>
        <w:rPr>
          <w:ins w:id="98" w:author="Charles Maldonado" w:date="2020-05-28T14:42:00Z"/>
        </w:rPr>
      </w:pPr>
    </w:p>
    <w:p w14:paraId="00367C2C" w14:textId="77777777" w:rsidR="000B074F" w:rsidRDefault="000B074F" w:rsidP="000B074F">
      <w:pPr>
        <w:pStyle w:val="Prrafodelista"/>
        <w:rPr>
          <w:ins w:id="99" w:author="Charles Maldonado" w:date="2020-05-28T14:42:00Z"/>
        </w:rPr>
      </w:pPr>
    </w:p>
    <w:p w14:paraId="4546463A" w14:textId="77777777" w:rsidR="000B074F" w:rsidRDefault="000B074F" w:rsidP="000B074F">
      <w:pPr>
        <w:pStyle w:val="Prrafodelista"/>
        <w:rPr>
          <w:ins w:id="100" w:author="Charles Maldonado" w:date="2020-05-28T14:42:00Z"/>
        </w:rPr>
      </w:pPr>
    </w:p>
    <w:p w14:paraId="3400F949" w14:textId="77777777" w:rsidR="000B074F" w:rsidRDefault="000B074F" w:rsidP="000B074F">
      <w:pPr>
        <w:pStyle w:val="Prrafodelista"/>
        <w:rPr>
          <w:ins w:id="101" w:author="Charles Maldonado" w:date="2020-05-28T14:42:00Z"/>
        </w:rPr>
      </w:pPr>
    </w:p>
    <w:p w14:paraId="2468420F" w14:textId="77777777" w:rsidR="000B074F" w:rsidRDefault="000B074F" w:rsidP="000B074F">
      <w:pPr>
        <w:pStyle w:val="Prrafodelista"/>
        <w:rPr>
          <w:ins w:id="102" w:author="Charles Maldonado" w:date="2020-05-28T14:42:00Z"/>
        </w:rPr>
      </w:pPr>
    </w:p>
    <w:p w14:paraId="4EBAF970" w14:textId="77777777" w:rsidR="000B074F" w:rsidRDefault="000B074F" w:rsidP="000B074F">
      <w:pPr>
        <w:pStyle w:val="Prrafodelista"/>
        <w:rPr>
          <w:ins w:id="103" w:author="Charles Maldonado" w:date="2020-05-28T14:42:00Z"/>
        </w:rPr>
      </w:pPr>
    </w:p>
    <w:p w14:paraId="7D459FB1" w14:textId="77777777" w:rsidR="000B074F" w:rsidRDefault="000B074F" w:rsidP="000B074F">
      <w:pPr>
        <w:pStyle w:val="Prrafodelista"/>
        <w:numPr>
          <w:ilvl w:val="0"/>
          <w:numId w:val="3"/>
        </w:numPr>
        <w:spacing w:after="200" w:line="276" w:lineRule="auto"/>
        <w:rPr>
          <w:ins w:id="104" w:author="Charles Maldonado" w:date="2020-05-28T14:42:00Z"/>
        </w:rPr>
      </w:pPr>
      <w:commentRangeStart w:id="105"/>
      <w:ins w:id="106" w:author="Charles Maldonado" w:date="2020-05-28T14:42:00Z">
        <w:r w:rsidRPr="00B86A90">
          <w:rPr>
            <w:i/>
            <w:u w:val="single"/>
          </w:rPr>
          <w:t xml:space="preserve">Buscar </w:t>
        </w:r>
        <w:r>
          <w:rPr>
            <w:i/>
            <w:u w:val="single"/>
          </w:rPr>
          <w:t xml:space="preserve">detalle </w:t>
        </w:r>
        <w:r w:rsidRPr="00B86A90">
          <w:rPr>
            <w:i/>
            <w:u w:val="single"/>
          </w:rPr>
          <w:t>pedido (botón</w:t>
        </w:r>
        <w:r>
          <w:rPr>
            <w:i/>
            <w:u w:val="single"/>
          </w:rPr>
          <w:t xml:space="preserve"> en grilla</w:t>
        </w:r>
        <w:r w:rsidRPr="00B86A90">
          <w:rPr>
            <w:i/>
            <w:u w:val="single"/>
          </w:rPr>
          <w:t>)</w:t>
        </w:r>
        <w:r>
          <w:t xml:space="preserve">: </w:t>
        </w:r>
      </w:ins>
      <w:commentRangeEnd w:id="105"/>
      <w:ins w:id="107" w:author="Charles Maldonado" w:date="2020-05-28T14:43:00Z">
        <w:r>
          <w:rPr>
            <w:rStyle w:val="Refdecomentario"/>
          </w:rPr>
          <w:commentReference w:id="105"/>
        </w:r>
      </w:ins>
    </w:p>
    <w:p w14:paraId="76001C2B" w14:textId="77777777" w:rsidR="000B074F" w:rsidRDefault="000B074F" w:rsidP="000B074F">
      <w:pPr>
        <w:pStyle w:val="Prrafodelista"/>
        <w:rPr>
          <w:ins w:id="108" w:author="Charles Maldonado" w:date="2020-05-28T14:44:00Z"/>
        </w:rPr>
      </w:pPr>
    </w:p>
    <w:p w14:paraId="75D5848E" w14:textId="77777777" w:rsidR="00364E7F" w:rsidRDefault="00364E7F" w:rsidP="000B074F">
      <w:pPr>
        <w:pStyle w:val="Prrafodelista"/>
        <w:rPr>
          <w:ins w:id="109" w:author="Charles Maldonado" w:date="2020-05-28T14:44:00Z"/>
        </w:rPr>
      </w:pPr>
    </w:p>
    <w:p w14:paraId="1B4B28AF" w14:textId="77777777" w:rsidR="00364E7F" w:rsidRDefault="00364E7F" w:rsidP="000B074F">
      <w:pPr>
        <w:pStyle w:val="Prrafodelista"/>
        <w:rPr>
          <w:ins w:id="110" w:author="Charles Maldonado" w:date="2020-05-28T14:44:00Z"/>
        </w:rPr>
      </w:pPr>
    </w:p>
    <w:p w14:paraId="2D648709" w14:textId="77777777" w:rsidR="00364E7F" w:rsidRDefault="00364E7F" w:rsidP="000B074F">
      <w:pPr>
        <w:pStyle w:val="Prrafodelista"/>
        <w:rPr>
          <w:ins w:id="111" w:author="Charles Maldonado" w:date="2020-05-28T14:44:00Z"/>
        </w:rPr>
      </w:pPr>
    </w:p>
    <w:p w14:paraId="049D265C" w14:textId="77777777" w:rsidR="00364E7F" w:rsidRDefault="00364E7F" w:rsidP="000B074F">
      <w:pPr>
        <w:pStyle w:val="Prrafodelista"/>
        <w:rPr>
          <w:ins w:id="112" w:author="Charles Maldonado" w:date="2020-05-28T14:44:00Z"/>
        </w:rPr>
      </w:pPr>
    </w:p>
    <w:p w14:paraId="1BD552D8" w14:textId="77777777" w:rsidR="00364E7F" w:rsidRDefault="00364E7F" w:rsidP="000B074F">
      <w:pPr>
        <w:pStyle w:val="Prrafodelista"/>
        <w:rPr>
          <w:ins w:id="113" w:author="Charles Maldonado" w:date="2020-05-28T14:44:00Z"/>
        </w:rPr>
      </w:pPr>
    </w:p>
    <w:p w14:paraId="61D7DD84" w14:textId="77777777" w:rsidR="00364E7F" w:rsidRDefault="00364E7F" w:rsidP="000B074F">
      <w:pPr>
        <w:pStyle w:val="Prrafodelista"/>
        <w:rPr>
          <w:ins w:id="114" w:author="Charles Maldonado" w:date="2020-05-28T14:44:00Z"/>
        </w:rPr>
      </w:pPr>
    </w:p>
    <w:p w14:paraId="315A01DF" w14:textId="77777777" w:rsidR="00364E7F" w:rsidRDefault="00364E7F" w:rsidP="000B074F">
      <w:pPr>
        <w:pStyle w:val="Prrafodelista"/>
        <w:rPr>
          <w:ins w:id="115" w:author="Charles Maldonado" w:date="2020-05-28T14:44:00Z"/>
        </w:rPr>
      </w:pPr>
    </w:p>
    <w:p w14:paraId="65069795" w14:textId="77777777" w:rsidR="00364E7F" w:rsidRDefault="00364E7F" w:rsidP="000B074F">
      <w:pPr>
        <w:pStyle w:val="Prrafodelista"/>
        <w:rPr>
          <w:ins w:id="116" w:author="Charles Maldonado" w:date="2020-05-28T14:44:00Z"/>
        </w:rPr>
      </w:pPr>
    </w:p>
    <w:p w14:paraId="48F22B96" w14:textId="77777777" w:rsidR="00364E7F" w:rsidRDefault="00364E7F" w:rsidP="000B074F">
      <w:pPr>
        <w:pStyle w:val="Prrafodelista"/>
        <w:rPr>
          <w:ins w:id="117" w:author="Charles Maldonado" w:date="2020-05-28T14:44:00Z"/>
        </w:rPr>
      </w:pPr>
    </w:p>
    <w:p w14:paraId="0D7EE805" w14:textId="77777777" w:rsidR="00364E7F" w:rsidRDefault="00364E7F" w:rsidP="000B074F">
      <w:pPr>
        <w:pStyle w:val="Prrafodelista"/>
        <w:rPr>
          <w:ins w:id="118" w:author="Charles Maldonado" w:date="2020-05-28T14:44:00Z"/>
        </w:rPr>
      </w:pPr>
    </w:p>
    <w:p w14:paraId="5897C914" w14:textId="77777777" w:rsidR="00364E7F" w:rsidRDefault="00364E7F" w:rsidP="000B074F">
      <w:pPr>
        <w:pStyle w:val="Prrafodelista"/>
        <w:rPr>
          <w:ins w:id="119" w:author="Charles Maldonado" w:date="2020-05-28T14:44:00Z"/>
        </w:rPr>
      </w:pPr>
    </w:p>
    <w:p w14:paraId="5209E61F" w14:textId="77777777" w:rsidR="00364E7F" w:rsidRDefault="00364E7F" w:rsidP="000B074F">
      <w:pPr>
        <w:pStyle w:val="Prrafodelista"/>
        <w:rPr>
          <w:ins w:id="120" w:author="Charles Maldonado" w:date="2020-05-28T14:44:00Z"/>
        </w:rPr>
      </w:pPr>
    </w:p>
    <w:p w14:paraId="60CE15A4" w14:textId="77777777" w:rsidR="00364E7F" w:rsidRDefault="00364E7F" w:rsidP="000B074F">
      <w:pPr>
        <w:pStyle w:val="Prrafodelista"/>
        <w:rPr>
          <w:ins w:id="121" w:author="Charles Maldonado" w:date="2020-05-28T14:44:00Z"/>
        </w:rPr>
      </w:pPr>
    </w:p>
    <w:p w14:paraId="5D21215F" w14:textId="77777777" w:rsidR="00364E7F" w:rsidRDefault="00364E7F" w:rsidP="000B074F">
      <w:pPr>
        <w:pStyle w:val="Prrafodelista"/>
        <w:rPr>
          <w:ins w:id="122" w:author="Charles Maldonado" w:date="2020-05-28T14:44:00Z"/>
        </w:rPr>
      </w:pPr>
    </w:p>
    <w:p w14:paraId="5B0A2FD2" w14:textId="77777777" w:rsidR="00364E7F" w:rsidRDefault="00364E7F" w:rsidP="000B074F">
      <w:pPr>
        <w:pStyle w:val="Prrafodelista"/>
        <w:rPr>
          <w:ins w:id="123" w:author="Charles Maldonado" w:date="2020-05-28T14:44:00Z"/>
        </w:rPr>
      </w:pPr>
    </w:p>
    <w:p w14:paraId="30D98439" w14:textId="77777777" w:rsidR="00364E7F" w:rsidRDefault="00364E7F" w:rsidP="000B074F">
      <w:pPr>
        <w:pStyle w:val="Prrafodelista"/>
        <w:rPr>
          <w:ins w:id="124" w:author="Charles Maldonado" w:date="2020-05-28T14:44:00Z"/>
        </w:rPr>
      </w:pPr>
    </w:p>
    <w:p w14:paraId="23B25EFE" w14:textId="77777777" w:rsidR="00364E7F" w:rsidRDefault="00364E7F" w:rsidP="000B074F">
      <w:pPr>
        <w:pStyle w:val="Prrafodelista"/>
        <w:rPr>
          <w:ins w:id="125" w:author="Charles Maldonado" w:date="2020-05-28T14:44:00Z"/>
        </w:rPr>
      </w:pPr>
    </w:p>
    <w:p w14:paraId="4F385108" w14:textId="77777777" w:rsidR="00364E7F" w:rsidRDefault="00364E7F" w:rsidP="00364E7F">
      <w:pPr>
        <w:pStyle w:val="Prrafodelista"/>
        <w:numPr>
          <w:ilvl w:val="0"/>
          <w:numId w:val="3"/>
        </w:numPr>
        <w:spacing w:after="200" w:line="276" w:lineRule="auto"/>
        <w:rPr>
          <w:ins w:id="126" w:author="Charles Maldonado" w:date="2020-05-28T14:44:00Z"/>
        </w:rPr>
      </w:pPr>
      <w:commentRangeStart w:id="127"/>
      <w:ins w:id="128" w:author="Charles Maldonado" w:date="2020-05-28T14:44:00Z">
        <w:r w:rsidRPr="00B86A90">
          <w:rPr>
            <w:i/>
            <w:u w:val="single"/>
          </w:rPr>
          <w:lastRenderedPageBreak/>
          <w:t>Pre-Visualizar Consolidado (botón</w:t>
        </w:r>
        <w:r>
          <w:rPr>
            <w:i/>
            <w:u w:val="single"/>
          </w:rPr>
          <w:t xml:space="preserve"> pantalla anterior</w:t>
        </w:r>
        <w:r w:rsidRPr="00B86A90">
          <w:rPr>
            <w:i/>
            <w:u w:val="single"/>
          </w:rPr>
          <w:t>)</w:t>
        </w:r>
        <w:r>
          <w:t xml:space="preserve">: </w:t>
        </w:r>
        <w:commentRangeEnd w:id="127"/>
        <w:r>
          <w:rPr>
            <w:rStyle w:val="Refdecomentario"/>
          </w:rPr>
          <w:commentReference w:id="127"/>
        </w:r>
      </w:ins>
    </w:p>
    <w:p w14:paraId="0CF2F96A" w14:textId="77777777" w:rsidR="00364E7F" w:rsidRDefault="00364E7F" w:rsidP="000B074F">
      <w:pPr>
        <w:pStyle w:val="Prrafodelista"/>
        <w:rPr>
          <w:ins w:id="129" w:author="Charles Maldonado" w:date="2020-05-28T14:44:00Z"/>
        </w:rPr>
      </w:pPr>
    </w:p>
    <w:p w14:paraId="60570164" w14:textId="77777777" w:rsidR="00364E7F" w:rsidRDefault="00364E7F" w:rsidP="000B074F">
      <w:pPr>
        <w:pStyle w:val="Prrafodelista"/>
        <w:rPr>
          <w:ins w:id="130" w:author="Charles Maldonado" w:date="2020-05-28T14:44:00Z"/>
        </w:rPr>
      </w:pPr>
    </w:p>
    <w:p w14:paraId="04DD47C7" w14:textId="77777777" w:rsidR="00364E7F" w:rsidRDefault="00364E7F" w:rsidP="000B074F">
      <w:pPr>
        <w:pStyle w:val="Prrafodelista"/>
        <w:rPr>
          <w:ins w:id="131" w:author="Charles Maldonado" w:date="2020-05-28T14:44:00Z"/>
        </w:rPr>
      </w:pPr>
    </w:p>
    <w:p w14:paraId="381746BB" w14:textId="77777777" w:rsidR="00364E7F" w:rsidRDefault="00364E7F" w:rsidP="000B074F">
      <w:pPr>
        <w:pStyle w:val="Prrafodelista"/>
        <w:rPr>
          <w:ins w:id="132" w:author="Charles Maldonado" w:date="2020-05-28T14:44:00Z"/>
        </w:rPr>
      </w:pPr>
    </w:p>
    <w:p w14:paraId="70013891" w14:textId="77777777" w:rsidR="00364E7F" w:rsidRDefault="00364E7F" w:rsidP="000B074F">
      <w:pPr>
        <w:pStyle w:val="Prrafodelista"/>
        <w:rPr>
          <w:ins w:id="133" w:author="Charles Maldonado" w:date="2020-05-28T14:44:00Z"/>
        </w:rPr>
      </w:pPr>
    </w:p>
    <w:p w14:paraId="79E3FB33" w14:textId="77777777" w:rsidR="00364E7F" w:rsidRDefault="00364E7F" w:rsidP="000B074F">
      <w:pPr>
        <w:pStyle w:val="Prrafodelista"/>
        <w:rPr>
          <w:ins w:id="134" w:author="Charles Maldonado" w:date="2020-05-28T14:44:00Z"/>
        </w:rPr>
      </w:pPr>
    </w:p>
    <w:p w14:paraId="3A28BC5A" w14:textId="77777777" w:rsidR="00364E7F" w:rsidRDefault="00364E7F" w:rsidP="000B074F">
      <w:pPr>
        <w:pStyle w:val="Prrafodelista"/>
        <w:rPr>
          <w:ins w:id="135" w:author="Charles Maldonado" w:date="2020-05-28T14:44:00Z"/>
        </w:rPr>
      </w:pPr>
    </w:p>
    <w:p w14:paraId="47CEA708" w14:textId="77777777" w:rsidR="00364E7F" w:rsidRDefault="00364E7F" w:rsidP="000B074F">
      <w:pPr>
        <w:pStyle w:val="Prrafodelista"/>
        <w:rPr>
          <w:ins w:id="136" w:author="Charles Maldonado" w:date="2020-05-28T14:44:00Z"/>
        </w:rPr>
      </w:pPr>
    </w:p>
    <w:p w14:paraId="5DEAABAE" w14:textId="77777777" w:rsidR="00364E7F" w:rsidRDefault="00364E7F" w:rsidP="000B074F">
      <w:pPr>
        <w:pStyle w:val="Prrafodelista"/>
        <w:rPr>
          <w:ins w:id="137" w:author="Charles Maldonado" w:date="2020-05-28T14:44:00Z"/>
        </w:rPr>
      </w:pPr>
    </w:p>
    <w:p w14:paraId="0EC920E2" w14:textId="77777777" w:rsidR="00364E7F" w:rsidRDefault="00364E7F" w:rsidP="000B074F">
      <w:pPr>
        <w:pStyle w:val="Prrafodelista"/>
        <w:rPr>
          <w:ins w:id="138" w:author="Charles Maldonado" w:date="2020-05-28T14:44:00Z"/>
        </w:rPr>
      </w:pPr>
    </w:p>
    <w:p w14:paraId="54FF3C71" w14:textId="77777777" w:rsidR="00364E7F" w:rsidRDefault="00364E7F" w:rsidP="000B074F">
      <w:pPr>
        <w:pStyle w:val="Prrafodelista"/>
        <w:rPr>
          <w:ins w:id="139" w:author="Charles Maldonado" w:date="2020-05-28T14:44:00Z"/>
        </w:rPr>
      </w:pPr>
    </w:p>
    <w:p w14:paraId="5EBE99AF" w14:textId="77777777" w:rsidR="00364E7F" w:rsidRDefault="00364E7F" w:rsidP="000B074F">
      <w:pPr>
        <w:pStyle w:val="Prrafodelista"/>
        <w:rPr>
          <w:ins w:id="140" w:author="Charles Maldonado" w:date="2020-05-28T14:44:00Z"/>
        </w:rPr>
      </w:pPr>
    </w:p>
    <w:p w14:paraId="511AB839" w14:textId="77777777" w:rsidR="00364E7F" w:rsidRDefault="00364E7F" w:rsidP="000B074F">
      <w:pPr>
        <w:pStyle w:val="Prrafodelista"/>
        <w:rPr>
          <w:ins w:id="141" w:author="Charles Maldonado" w:date="2020-05-28T14:44:00Z"/>
        </w:rPr>
      </w:pPr>
    </w:p>
    <w:p w14:paraId="091A40E5" w14:textId="77777777" w:rsidR="00364E7F" w:rsidRDefault="00364E7F" w:rsidP="000B074F">
      <w:pPr>
        <w:pStyle w:val="Prrafodelista"/>
        <w:rPr>
          <w:ins w:id="142" w:author="Charles Maldonado" w:date="2020-05-28T14:44:00Z"/>
        </w:rPr>
      </w:pPr>
    </w:p>
    <w:p w14:paraId="128E9DDE" w14:textId="77777777" w:rsidR="00364E7F" w:rsidRDefault="00364E7F" w:rsidP="00364E7F">
      <w:pPr>
        <w:pStyle w:val="Prrafodelista"/>
        <w:numPr>
          <w:ilvl w:val="0"/>
          <w:numId w:val="3"/>
        </w:numPr>
        <w:spacing w:after="200" w:line="276" w:lineRule="auto"/>
        <w:rPr>
          <w:ins w:id="143" w:author="Charles Maldonado" w:date="2020-05-28T14:45:00Z"/>
        </w:rPr>
      </w:pPr>
      <w:commentRangeStart w:id="144"/>
      <w:ins w:id="145" w:author="Charles Maldonado" w:date="2020-05-28T14:45:00Z">
        <w:r>
          <w:rPr>
            <w:i/>
            <w:u w:val="single"/>
          </w:rPr>
          <w:t>(botón “Confirmar Consolidado”</w:t>
        </w:r>
        <w:r>
          <w:t xml:space="preserve">: </w:t>
        </w:r>
        <w:commentRangeEnd w:id="144"/>
        <w:r>
          <w:rPr>
            <w:rStyle w:val="Refdecomentario"/>
          </w:rPr>
          <w:commentReference w:id="144"/>
        </w:r>
      </w:ins>
    </w:p>
    <w:p w14:paraId="7DC0D9FC" w14:textId="77777777" w:rsidR="00364E7F" w:rsidRDefault="00364E7F" w:rsidP="000B074F">
      <w:pPr>
        <w:pStyle w:val="Prrafodelista"/>
        <w:rPr>
          <w:ins w:id="146" w:author="Charles Maldonado" w:date="2020-05-28T14:48:00Z"/>
        </w:rPr>
      </w:pPr>
    </w:p>
    <w:p w14:paraId="487293CE" w14:textId="77777777" w:rsidR="00486B89" w:rsidRDefault="00486B89" w:rsidP="000B074F">
      <w:pPr>
        <w:pStyle w:val="Prrafodelista"/>
        <w:rPr>
          <w:ins w:id="147" w:author="Charles Maldonado" w:date="2020-05-28T14:48:00Z"/>
        </w:rPr>
      </w:pPr>
    </w:p>
    <w:p w14:paraId="6E9D10B0" w14:textId="77777777" w:rsidR="00486B89" w:rsidRDefault="00486B89" w:rsidP="000B074F">
      <w:pPr>
        <w:pStyle w:val="Prrafodelista"/>
        <w:rPr>
          <w:ins w:id="148" w:author="Charles Maldonado" w:date="2020-05-28T14:48:00Z"/>
        </w:rPr>
      </w:pPr>
    </w:p>
    <w:p w14:paraId="1A961B63" w14:textId="77777777" w:rsidR="00486B89" w:rsidRDefault="00486B89" w:rsidP="000B074F">
      <w:pPr>
        <w:pStyle w:val="Prrafodelista"/>
        <w:rPr>
          <w:ins w:id="149" w:author="Charles Maldonado" w:date="2020-05-28T14:48:00Z"/>
        </w:rPr>
      </w:pPr>
    </w:p>
    <w:p w14:paraId="0BA56ABA" w14:textId="77777777" w:rsidR="00486B89" w:rsidRDefault="00486B89" w:rsidP="000B074F">
      <w:pPr>
        <w:pStyle w:val="Prrafodelista"/>
        <w:rPr>
          <w:ins w:id="150" w:author="Charles Maldonado" w:date="2020-05-28T14:48:00Z"/>
        </w:rPr>
      </w:pPr>
    </w:p>
    <w:p w14:paraId="63FC192A" w14:textId="77777777" w:rsidR="00486B89" w:rsidRDefault="00486B89" w:rsidP="000B074F">
      <w:pPr>
        <w:pStyle w:val="Prrafodelista"/>
        <w:rPr>
          <w:ins w:id="151" w:author="Charles Maldonado" w:date="2020-05-28T14:48:00Z"/>
        </w:rPr>
      </w:pPr>
    </w:p>
    <w:p w14:paraId="595E57EB" w14:textId="77777777" w:rsidR="00486B89" w:rsidRDefault="00486B89" w:rsidP="000B074F">
      <w:pPr>
        <w:pStyle w:val="Prrafodelista"/>
        <w:rPr>
          <w:ins w:id="152" w:author="Charles Maldonado" w:date="2020-05-28T14:48:00Z"/>
        </w:rPr>
      </w:pPr>
    </w:p>
    <w:p w14:paraId="135FAF49" w14:textId="77777777" w:rsidR="00486B89" w:rsidRDefault="00486B89" w:rsidP="000B074F">
      <w:pPr>
        <w:pStyle w:val="Prrafodelista"/>
        <w:rPr>
          <w:ins w:id="153" w:author="Charles Maldonado" w:date="2020-05-28T14:48:00Z"/>
        </w:rPr>
      </w:pPr>
    </w:p>
    <w:p w14:paraId="58D43FFC" w14:textId="77777777" w:rsidR="00486B89" w:rsidRDefault="00486B89" w:rsidP="000B074F">
      <w:pPr>
        <w:pStyle w:val="Prrafodelista"/>
        <w:rPr>
          <w:ins w:id="154" w:author="Charles Maldonado" w:date="2020-05-28T14:48:00Z"/>
        </w:rPr>
      </w:pPr>
    </w:p>
    <w:p w14:paraId="61A796CA" w14:textId="77777777" w:rsidR="00486B89" w:rsidRDefault="00486B89" w:rsidP="000B074F">
      <w:pPr>
        <w:pStyle w:val="Prrafodelista"/>
        <w:rPr>
          <w:ins w:id="155" w:author="Charles Maldonado" w:date="2020-05-28T14:48:00Z"/>
        </w:rPr>
      </w:pPr>
    </w:p>
    <w:p w14:paraId="7550A0F7" w14:textId="77777777" w:rsidR="00486B89" w:rsidRDefault="00486B89" w:rsidP="000B074F">
      <w:pPr>
        <w:pStyle w:val="Prrafodelista"/>
        <w:rPr>
          <w:ins w:id="156" w:author="Charles Maldonado" w:date="2020-05-28T14:48:00Z"/>
        </w:rPr>
      </w:pPr>
    </w:p>
    <w:p w14:paraId="02777FDB" w14:textId="77777777" w:rsidR="00486B89" w:rsidRDefault="00486B89" w:rsidP="00486B89">
      <w:pPr>
        <w:pStyle w:val="Prrafodelista"/>
        <w:numPr>
          <w:ilvl w:val="0"/>
          <w:numId w:val="3"/>
        </w:numPr>
        <w:spacing w:after="200" w:line="276" w:lineRule="auto"/>
        <w:rPr>
          <w:ins w:id="157" w:author="Charles Maldonado" w:date="2020-05-28T14:48:00Z"/>
        </w:rPr>
      </w:pPr>
      <w:commentRangeStart w:id="158"/>
      <w:ins w:id="159" w:author="Charles Maldonado" w:date="2020-05-28T14:48:00Z">
        <w:r>
          <w:rPr>
            <w:i/>
            <w:u w:val="single"/>
          </w:rPr>
          <w:t>Listado de pedidos de comisionista para zonificar (botón “Confirmar Consolidado”</w:t>
        </w:r>
        <w:r>
          <w:t xml:space="preserve">: </w:t>
        </w:r>
        <w:commentRangeEnd w:id="158"/>
        <w:r>
          <w:rPr>
            <w:rStyle w:val="Refdecomentario"/>
          </w:rPr>
          <w:commentReference w:id="158"/>
        </w:r>
      </w:ins>
    </w:p>
    <w:p w14:paraId="3D70A9AF" w14:textId="77777777" w:rsidR="00486B89" w:rsidRDefault="00486B89" w:rsidP="00486B89">
      <w:pPr>
        <w:pStyle w:val="Prrafodelista"/>
        <w:ind w:left="1134"/>
        <w:rPr>
          <w:ins w:id="160" w:author="Charles Maldonado" w:date="2020-05-28T14:48:00Z"/>
        </w:rPr>
      </w:pPr>
      <w:ins w:id="161" w:author="Charles Maldonado" w:date="2020-05-28T14:48:00Z">
        <w:r>
          <w:t>Si el consolidado tiene pedidos de comisionista, se lista para que el encargado de expedición zonifique los consolidados de comisionista.</w:t>
        </w:r>
      </w:ins>
    </w:p>
    <w:p w14:paraId="262A701A" w14:textId="77777777" w:rsidR="00486B89" w:rsidRDefault="00486B89" w:rsidP="00486B89">
      <w:pPr>
        <w:pStyle w:val="Prrafodelista"/>
        <w:ind w:left="1134"/>
        <w:rPr>
          <w:ins w:id="162" w:author="Charles Maldonado" w:date="2020-05-28T14:48:00Z"/>
        </w:rPr>
      </w:pPr>
      <w:ins w:id="163" w:author="Charles Maldonado" w:date="2020-05-28T14:48:00Z">
        <w:r w:rsidRPr="00D74CB3">
          <w:rPr>
            <w:highlight w:val="lightGray"/>
          </w:rPr>
          <w:t>Importante: este listado de pedidos se tomará del temporal de pre-visualización.</w:t>
        </w:r>
      </w:ins>
    </w:p>
    <w:p w14:paraId="451B518A" w14:textId="77777777" w:rsidR="00486B89" w:rsidRDefault="00486B89" w:rsidP="00486B89">
      <w:pPr>
        <w:pStyle w:val="Prrafodelista"/>
        <w:numPr>
          <w:ilvl w:val="0"/>
          <w:numId w:val="4"/>
        </w:numPr>
        <w:spacing w:after="200" w:line="276" w:lineRule="auto"/>
        <w:ind w:left="1418"/>
        <w:rPr>
          <w:ins w:id="164" w:author="Charles Maldonado" w:date="2020-05-28T14:48:00Z"/>
        </w:rPr>
      </w:pPr>
      <w:ins w:id="165" w:author="Charles Maldonado" w:date="2020-05-28T14:48:00Z">
        <w:r>
          <w:t xml:space="preserve">Parámetros Entrada: </w:t>
        </w:r>
      </w:ins>
    </w:p>
    <w:p w14:paraId="4413E889" w14:textId="77777777" w:rsidR="00486B89" w:rsidRPr="00594F09" w:rsidRDefault="00486B89" w:rsidP="00486B89">
      <w:pPr>
        <w:pStyle w:val="Prrafodelista"/>
        <w:numPr>
          <w:ilvl w:val="0"/>
          <w:numId w:val="4"/>
        </w:numPr>
        <w:spacing w:after="200" w:line="276" w:lineRule="auto"/>
        <w:rPr>
          <w:ins w:id="166" w:author="Charles Maldonado" w:date="2020-05-28T14:48:00Z"/>
        </w:rPr>
      </w:pPr>
      <w:proofErr w:type="spellStart"/>
      <w:ins w:id="167" w:author="Charles Maldonado" w:date="2020-05-28T14:48:00Z">
        <w:r w:rsidRPr="00594F09">
          <w:t>Id</w:t>
        </w:r>
        <w:r>
          <w:t>Persona</w:t>
        </w:r>
        <w:proofErr w:type="spellEnd"/>
        <w:r>
          <w:t xml:space="preserve"> de la persona que está haciendo la pre-visualización as </w:t>
        </w:r>
        <w:proofErr w:type="spellStart"/>
        <w:r w:rsidRPr="00594F09">
          <w:rPr>
            <w:b/>
            <w:color w:val="C45911" w:themeColor="accent2" w:themeShade="BF"/>
          </w:rPr>
          <w:t>IdPersona</w:t>
        </w:r>
        <w:proofErr w:type="spellEnd"/>
      </w:ins>
    </w:p>
    <w:p w14:paraId="4ACC9B99" w14:textId="77777777" w:rsidR="00486B89" w:rsidRDefault="00486B89" w:rsidP="00486B89">
      <w:pPr>
        <w:pStyle w:val="Prrafodelista"/>
        <w:numPr>
          <w:ilvl w:val="0"/>
          <w:numId w:val="4"/>
        </w:numPr>
        <w:spacing w:after="200" w:line="276" w:lineRule="auto"/>
        <w:ind w:left="1418"/>
        <w:rPr>
          <w:ins w:id="168" w:author="Charles Maldonado" w:date="2020-05-28T14:48:00Z"/>
        </w:rPr>
      </w:pPr>
      <w:ins w:id="169" w:author="Charles Maldonado" w:date="2020-05-28T14:48:00Z">
        <w:r>
          <w:t>Parámetro salida:</w:t>
        </w:r>
      </w:ins>
    </w:p>
    <w:p w14:paraId="267A0F88" w14:textId="77777777" w:rsidR="00486B89" w:rsidRDefault="00486B89" w:rsidP="00486B89">
      <w:pPr>
        <w:pStyle w:val="Prrafodelista"/>
        <w:ind w:left="1418"/>
        <w:rPr>
          <w:ins w:id="170" w:author="Charles Maldonado" w:date="2020-05-28T14:48:00Z"/>
        </w:rPr>
      </w:pPr>
      <w:ins w:id="171" w:author="Charles Maldonado" w:date="2020-05-28T14:48:00Z">
        <w:r>
          <w:t>Cursor con las siguientes columnas:</w:t>
        </w:r>
      </w:ins>
    </w:p>
    <w:p w14:paraId="33B28ACE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72" w:author="Charles Maldonado" w:date="2020-05-28T14:48:00Z"/>
        </w:rPr>
      </w:pPr>
      <w:proofErr w:type="spellStart"/>
      <w:ins w:id="173" w:author="Charles Maldonado" w:date="2020-05-28T14:48:00Z">
        <w:r>
          <w:t>TransID</w:t>
        </w:r>
        <w:proofErr w:type="spellEnd"/>
        <w:r>
          <w:t xml:space="preserve"> del pedido as </w:t>
        </w:r>
        <w:proofErr w:type="spellStart"/>
        <w:r w:rsidRPr="0023754F">
          <w:rPr>
            <w:b/>
            <w:color w:val="C45911" w:themeColor="accent2" w:themeShade="BF"/>
          </w:rPr>
          <w:t>transID</w:t>
        </w:r>
        <w:proofErr w:type="spellEnd"/>
      </w:ins>
    </w:p>
    <w:p w14:paraId="6383D5BA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74" w:author="Charles Maldonado" w:date="2020-05-28T14:48:00Z"/>
        </w:rPr>
      </w:pPr>
      <w:proofErr w:type="spellStart"/>
      <w:ins w:id="175" w:author="Charles Maldonado" w:date="2020-05-28T14:48:00Z">
        <w:r>
          <w:t>Nro</w:t>
        </w:r>
        <w:proofErr w:type="spellEnd"/>
        <w:r>
          <w:t xml:space="preserve"> Orden as </w:t>
        </w:r>
        <w:proofErr w:type="spellStart"/>
        <w:r>
          <w:rPr>
            <w:b/>
            <w:color w:val="C45911" w:themeColor="accent2" w:themeShade="BF"/>
          </w:rPr>
          <w:t>nroorden</w:t>
        </w:r>
        <w:proofErr w:type="spellEnd"/>
      </w:ins>
    </w:p>
    <w:p w14:paraId="53AB390E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76" w:author="Charles Maldonado" w:date="2020-05-28T14:48:00Z"/>
        </w:rPr>
      </w:pPr>
      <w:proofErr w:type="spellStart"/>
      <w:ins w:id="177" w:author="Charles Maldonado" w:date="2020-05-28T14:48:00Z">
        <w:r>
          <w:t>Razon</w:t>
        </w:r>
        <w:proofErr w:type="spellEnd"/>
        <w:r>
          <w:t xml:space="preserve"> Social de Comisionista as </w:t>
        </w:r>
        <w:r>
          <w:rPr>
            <w:b/>
            <w:color w:val="C45911" w:themeColor="accent2" w:themeShade="BF"/>
          </w:rPr>
          <w:t>comisionista</w:t>
        </w:r>
      </w:ins>
    </w:p>
    <w:p w14:paraId="6AB8AAEB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78" w:author="Charles Maldonado" w:date="2020-05-28T14:48:00Z"/>
        </w:rPr>
      </w:pPr>
      <w:proofErr w:type="spellStart"/>
      <w:ins w:id="179" w:author="Charles Maldonado" w:date="2020-05-28T14:48:00Z">
        <w:r>
          <w:t>Cuit</w:t>
        </w:r>
        <w:proofErr w:type="spellEnd"/>
        <w:r>
          <w:t xml:space="preserve"> del cliente as </w:t>
        </w:r>
        <w:proofErr w:type="spellStart"/>
        <w:r>
          <w:rPr>
            <w:b/>
            <w:color w:val="C45911" w:themeColor="accent2" w:themeShade="BF"/>
          </w:rPr>
          <w:t>cuit</w:t>
        </w:r>
        <w:proofErr w:type="spellEnd"/>
      </w:ins>
    </w:p>
    <w:p w14:paraId="4981FB99" w14:textId="77777777" w:rsidR="00486B89" w:rsidRPr="007534F3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80" w:author="Charles Maldonado" w:date="2020-05-28T14:48:00Z"/>
        </w:rPr>
      </w:pPr>
      <w:proofErr w:type="spellStart"/>
      <w:ins w:id="181" w:author="Charles Maldonado" w:date="2020-05-28T14:48:00Z">
        <w:r w:rsidRPr="007534F3">
          <w:t>Razon</w:t>
        </w:r>
        <w:proofErr w:type="spellEnd"/>
        <w:r w:rsidRPr="007534F3">
          <w:t xml:space="preserve"> social del cliente as </w:t>
        </w:r>
        <w:proofErr w:type="spellStart"/>
        <w:r w:rsidRPr="007534F3">
          <w:rPr>
            <w:b/>
            <w:color w:val="C45911" w:themeColor="accent2" w:themeShade="BF"/>
          </w:rPr>
          <w:t>razonsocial</w:t>
        </w:r>
        <w:proofErr w:type="spellEnd"/>
      </w:ins>
    </w:p>
    <w:p w14:paraId="1A9DEA96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82" w:author="Charles Maldonado" w:date="2020-05-28T14:48:00Z"/>
        </w:rPr>
      </w:pPr>
      <w:ins w:id="183" w:author="Charles Maldonado" w:date="2020-05-28T14:48:00Z">
        <w:r>
          <w:t xml:space="preserve">Dirección del pedido as </w:t>
        </w:r>
        <w:proofErr w:type="spellStart"/>
        <w:r>
          <w:rPr>
            <w:b/>
            <w:color w:val="C45911" w:themeColor="accent2" w:themeShade="BF"/>
          </w:rPr>
          <w:t>direccion</w:t>
        </w:r>
        <w:proofErr w:type="spellEnd"/>
      </w:ins>
    </w:p>
    <w:p w14:paraId="373D3357" w14:textId="77777777" w:rsidR="00486B89" w:rsidRPr="00137B68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184" w:author="Charles Maldonado" w:date="2020-05-28T14:48:00Z"/>
        </w:rPr>
      </w:pPr>
      <w:ins w:id="185" w:author="Charles Maldonado" w:date="2020-05-28T14:48:00Z">
        <w:r>
          <w:t xml:space="preserve">Fecha de entrega del pedido as </w:t>
        </w:r>
        <w:proofErr w:type="spellStart"/>
        <w:r>
          <w:rPr>
            <w:b/>
            <w:color w:val="C45911" w:themeColor="accent2" w:themeShade="BF"/>
          </w:rPr>
          <w:t>dtentrega</w:t>
        </w:r>
        <w:proofErr w:type="spellEnd"/>
      </w:ins>
    </w:p>
    <w:p w14:paraId="41E768F2" w14:textId="77777777" w:rsidR="00486B89" w:rsidRDefault="00486B89" w:rsidP="00486B89">
      <w:pPr>
        <w:pStyle w:val="Prrafodelista"/>
        <w:rPr>
          <w:ins w:id="186" w:author="Charles Maldonado" w:date="2020-05-28T14:48:00Z"/>
        </w:rPr>
      </w:pPr>
    </w:p>
    <w:p w14:paraId="65B1EBAC" w14:textId="77777777" w:rsidR="00486B89" w:rsidRDefault="00486B89" w:rsidP="00486B89">
      <w:pPr>
        <w:pStyle w:val="Prrafodelista"/>
        <w:jc w:val="center"/>
        <w:rPr>
          <w:ins w:id="187" w:author="Charles Maldonado" w:date="2020-05-28T14:48:00Z"/>
        </w:rPr>
      </w:pPr>
      <w:ins w:id="188" w:author="Charles Maldonado" w:date="2020-05-28T14:48:00Z">
        <w:r>
          <w:object w:dxaOrig="9431" w:dyaOrig="3379" w14:anchorId="6A7AC229">
            <v:shape id="_x0000_i1030" type="#_x0000_t75" style="width:471.75pt;height:168.75pt" o:ole="">
              <v:imagedata r:id="rId20" o:title=""/>
            </v:shape>
            <o:OLEObject Type="Embed" ProgID="Visio.Drawing.11" ShapeID="_x0000_i1030" DrawAspect="Content" ObjectID="_1652182688" r:id="rId21"/>
          </w:object>
        </w:r>
      </w:ins>
    </w:p>
    <w:p w14:paraId="75AB0491" w14:textId="77777777" w:rsidR="00486B89" w:rsidRDefault="00486B89" w:rsidP="00486B89">
      <w:pPr>
        <w:pStyle w:val="Prrafodelista"/>
        <w:numPr>
          <w:ilvl w:val="0"/>
          <w:numId w:val="3"/>
        </w:numPr>
        <w:spacing w:after="200" w:line="276" w:lineRule="auto"/>
        <w:rPr>
          <w:ins w:id="189" w:author="Charles Maldonado" w:date="2020-05-28T14:48:00Z"/>
        </w:rPr>
      </w:pPr>
      <w:commentRangeStart w:id="190"/>
      <w:ins w:id="191" w:author="Charles Maldonado" w:date="2020-05-28T14:48:00Z">
        <w:r>
          <w:rPr>
            <w:i/>
            <w:u w:val="single"/>
          </w:rPr>
          <w:t>Confirmar Zonas</w:t>
        </w:r>
        <w:r>
          <w:t xml:space="preserve">: </w:t>
        </w:r>
        <w:commentRangeEnd w:id="190"/>
        <w:r>
          <w:rPr>
            <w:rStyle w:val="Refdecomentario"/>
          </w:rPr>
          <w:commentReference w:id="190"/>
        </w:r>
      </w:ins>
    </w:p>
    <w:p w14:paraId="3CDB1BC6" w14:textId="77777777" w:rsidR="00486B89" w:rsidRDefault="00486B89" w:rsidP="00486B89">
      <w:pPr>
        <w:pStyle w:val="Prrafodelista"/>
        <w:ind w:left="1134"/>
        <w:rPr>
          <w:ins w:id="192" w:author="Charles Maldonado" w:date="2020-05-28T14:48:00Z"/>
        </w:rPr>
      </w:pPr>
      <w:ins w:id="193" w:author="Charles Maldonado" w:date="2020-05-28T14:48:00Z">
        <w:r>
          <w:t>Al confirmar las zonas, se actualizará el dato de las zonas para los pedidos del comisionista en la tabla temporal de pre-visualización  y luego se procederá a crear los objetos de consolidados.</w:t>
        </w:r>
        <w:r w:rsidRPr="00D74CB3">
          <w:rPr>
            <w:highlight w:val="lightGray"/>
          </w:rPr>
          <w:t xml:space="preserve"> </w:t>
        </w:r>
      </w:ins>
    </w:p>
    <w:p w14:paraId="3CC54064" w14:textId="77777777" w:rsidR="00486B89" w:rsidRDefault="00486B89" w:rsidP="00486B89">
      <w:pPr>
        <w:pStyle w:val="Prrafodelista"/>
        <w:numPr>
          <w:ilvl w:val="0"/>
          <w:numId w:val="4"/>
        </w:numPr>
        <w:spacing w:after="200" w:line="276" w:lineRule="auto"/>
        <w:ind w:left="1418"/>
        <w:rPr>
          <w:ins w:id="194" w:author="Charles Maldonado" w:date="2020-05-28T14:48:00Z"/>
        </w:rPr>
      </w:pPr>
      <w:ins w:id="195" w:author="Charles Maldonado" w:date="2020-05-28T14:48:00Z">
        <w:r>
          <w:t xml:space="preserve">Parámetros Entrada: </w:t>
        </w:r>
      </w:ins>
    </w:p>
    <w:p w14:paraId="7643FE69" w14:textId="77777777" w:rsidR="00486B89" w:rsidRDefault="00486B89" w:rsidP="00486B89">
      <w:pPr>
        <w:pStyle w:val="Prrafodelista"/>
        <w:numPr>
          <w:ilvl w:val="0"/>
          <w:numId w:val="5"/>
        </w:numPr>
        <w:spacing w:after="200" w:line="276" w:lineRule="auto"/>
        <w:ind w:left="1843"/>
        <w:rPr>
          <w:ins w:id="196" w:author="Charles Maldonado" w:date="2020-05-28T14:48:00Z"/>
        </w:rPr>
      </w:pPr>
      <w:proofErr w:type="spellStart"/>
      <w:ins w:id="197" w:author="Charles Maldonado" w:date="2020-05-28T14:48:00Z">
        <w:r>
          <w:t>array</w:t>
        </w:r>
        <w:proofErr w:type="spellEnd"/>
        <w:r>
          <w:t xml:space="preserve"> de </w:t>
        </w:r>
        <w:proofErr w:type="spellStart"/>
        <w:r>
          <w:t>TransID</w:t>
        </w:r>
        <w:proofErr w:type="spellEnd"/>
        <w:r>
          <w:t>(</w:t>
        </w:r>
        <w:proofErr w:type="spellStart"/>
        <w:r>
          <w:t>varchar</w:t>
        </w:r>
        <w:proofErr w:type="spellEnd"/>
        <w:r>
          <w:t xml:space="preserve"> 50)+</w:t>
        </w:r>
        <w:proofErr w:type="spellStart"/>
        <w:r>
          <w:t>identificadorZona</w:t>
        </w:r>
        <w:proofErr w:type="spellEnd"/>
        <w:r>
          <w:t xml:space="preserve"> (</w:t>
        </w:r>
        <w:proofErr w:type="spellStart"/>
        <w:r>
          <w:t>char</w:t>
        </w:r>
        <w:proofErr w:type="spellEnd"/>
        <w:r>
          <w:t xml:space="preserve"> 2) as </w:t>
        </w:r>
        <w:proofErr w:type="spellStart"/>
        <w:r>
          <w:rPr>
            <w:b/>
            <w:color w:val="C45911" w:themeColor="accent2" w:themeShade="BF"/>
          </w:rPr>
          <w:t>transid_zona</w:t>
        </w:r>
        <w:proofErr w:type="spellEnd"/>
      </w:ins>
    </w:p>
    <w:p w14:paraId="29840A4A" w14:textId="77777777" w:rsidR="00486B89" w:rsidRDefault="00486B89" w:rsidP="00486B89">
      <w:pPr>
        <w:pStyle w:val="Prrafodelista"/>
        <w:numPr>
          <w:ilvl w:val="0"/>
          <w:numId w:val="4"/>
        </w:numPr>
        <w:spacing w:after="200" w:line="276" w:lineRule="auto"/>
        <w:ind w:left="1418"/>
        <w:rPr>
          <w:ins w:id="198" w:author="Charles Maldonado" w:date="2020-05-28T14:48:00Z"/>
        </w:rPr>
      </w:pPr>
      <w:ins w:id="199" w:author="Charles Maldonado" w:date="2020-05-28T14:48:00Z">
        <w:r>
          <w:t>Parámetro salida:</w:t>
        </w:r>
      </w:ins>
    </w:p>
    <w:p w14:paraId="498B945F" w14:textId="77777777" w:rsidR="00486B89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200" w:author="Charles Maldonado" w:date="2020-05-28T14:48:00Z"/>
        </w:rPr>
      </w:pPr>
      <w:proofErr w:type="spellStart"/>
      <w:ins w:id="201" w:author="Charles Maldonado" w:date="2020-05-28T14:48:00Z">
        <w:r>
          <w:t>Update</w:t>
        </w:r>
        <w:proofErr w:type="spellEnd"/>
        <w:r>
          <w:t xml:space="preserve"> realizado correctamente =1, </w:t>
        </w:r>
        <w:proofErr w:type="spellStart"/>
        <w:r>
          <w:t>Update</w:t>
        </w:r>
        <w:proofErr w:type="spellEnd"/>
        <w:r>
          <w:t xml:space="preserve"> realizado con error=0 as </w:t>
        </w:r>
        <w:proofErr w:type="spellStart"/>
        <w:r>
          <w:rPr>
            <w:b/>
            <w:color w:val="C45911" w:themeColor="accent2" w:themeShade="BF"/>
          </w:rPr>
          <w:t>p_ok</w:t>
        </w:r>
        <w:proofErr w:type="spellEnd"/>
      </w:ins>
    </w:p>
    <w:p w14:paraId="0AC7D20A" w14:textId="77777777" w:rsidR="00486B89" w:rsidRPr="008D5EDE" w:rsidRDefault="00486B89" w:rsidP="00486B89">
      <w:pPr>
        <w:pStyle w:val="Prrafodelista"/>
        <w:numPr>
          <w:ilvl w:val="0"/>
          <w:numId w:val="6"/>
        </w:numPr>
        <w:spacing w:after="200" w:line="276" w:lineRule="auto"/>
        <w:ind w:left="1843"/>
        <w:rPr>
          <w:ins w:id="202" w:author="Charles Maldonado" w:date="2020-05-28T14:48:00Z"/>
        </w:rPr>
      </w:pPr>
      <w:ins w:id="203" w:author="Charles Maldonado" w:date="2020-05-28T14:48:00Z">
        <w:r>
          <w:t xml:space="preserve">Mensaje de error en el </w:t>
        </w:r>
        <w:proofErr w:type="spellStart"/>
        <w:r>
          <w:t>update</w:t>
        </w:r>
        <w:proofErr w:type="spellEnd"/>
        <w:r>
          <w:t xml:space="preserve"> as </w:t>
        </w:r>
        <w:proofErr w:type="spellStart"/>
        <w:r>
          <w:rPr>
            <w:b/>
            <w:color w:val="C45911" w:themeColor="accent2" w:themeShade="BF"/>
          </w:rPr>
          <w:t>p_error</w:t>
        </w:r>
        <w:proofErr w:type="spellEnd"/>
      </w:ins>
    </w:p>
    <w:p w14:paraId="313C1EEA" w14:textId="77777777" w:rsidR="00486B89" w:rsidRDefault="00486B89" w:rsidP="000B074F">
      <w:pPr>
        <w:pStyle w:val="Prrafodelista"/>
      </w:pPr>
    </w:p>
    <w:sectPr w:rsidR="00486B89" w:rsidSect="00A03F8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7" w:author="Charles Maldonado" w:date="2020-05-20T10:50:00Z" w:initials="CM">
    <w:p w14:paraId="558039CF" w14:textId="099D65CB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PKG_SLV_TAREAS</w:t>
      </w:r>
    </w:p>
    <w:p w14:paraId="4FC5F636" w14:textId="77777777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GetArticulosXTarea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5F0DBE60" w14:textId="77777777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617A0395" w14:textId="7883457D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0E86484" w14:textId="77777777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p_DsSucursal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sucursales.dssucursal%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</w:t>
      </w:r>
    </w:p>
    <w:p w14:paraId="0E64D953" w14:textId="77777777" w:rsidR="00335A32" w:rsidRDefault="00335A32" w:rsidP="00335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p_CursorCAB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CURSOR_TYPE,                                       </w:t>
      </w:r>
    </w:p>
    <w:p w14:paraId="7D97A5B0" w14:textId="4DF1EF90" w:rsidR="00335A32" w:rsidRDefault="00335A32" w:rsidP="00335A32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 </w:t>
      </w:r>
      <w:r>
        <w:rPr>
          <w:rFonts w:ascii="Courier New" w:hAnsi="Courier New" w:cs="Courier New"/>
          <w:color w:val="008080"/>
          <w:highlight w:val="white"/>
          <w:lang w:val="en-US"/>
        </w:rPr>
        <w:t>IS</w:t>
      </w:r>
    </w:p>
  </w:comment>
  <w:comment w:id="55" w:author="Charles Maldonado" w:date="2020-05-13T09:24:00Z" w:initials="CM">
    <w:p w14:paraId="42357B85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PKG_SLV_TAREAS</w:t>
      </w:r>
    </w:p>
    <w:p w14:paraId="18D07AC1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GetTareaAsigConsolidado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11020500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5867E09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p_idConsolidado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39DD91D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99F1011" w14:textId="77777777" w:rsidR="007D427F" w:rsidRDefault="007D427F" w:rsidP="007D42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70" w:author="Charles Maldonado" w:date="2020-05-13T09:20:00Z" w:initials="CM">
    <w:p w14:paraId="51AC8CBD" w14:textId="48CBD1BE" w:rsidR="00936AEB" w:rsidRDefault="007D427F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Style w:val="Refdecomentario"/>
        </w:rPr>
        <w:annotationRef/>
      </w:r>
      <w:r w:rsidR="00936AE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PKG_SLV_Consolidados</w:t>
      </w:r>
    </w:p>
    <w:p w14:paraId="56EABAF4" w14:textId="63A01CCE" w:rsidR="00936AEB" w:rsidRDefault="007D427F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 w:rsidR="00936AE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="00936AE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936AE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GetArtPanelConsolidado</w:t>
      </w:r>
      <w:proofErr w:type="spellEnd"/>
      <w:r w:rsidR="00936AE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14:paraId="24AE66DA" w14:textId="77777777" w:rsidR="00936AEB" w:rsidRDefault="00936AEB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BA7D207" w14:textId="06131236" w:rsidR="00936AEB" w:rsidRDefault="00936AEB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p_idConsolidado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Tblslvconsolidadom.Idconsolidadom%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0313721" w14:textId="77777777" w:rsidR="00936AEB" w:rsidRDefault="00936AEB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            </w:t>
      </w:r>
    </w:p>
    <w:p w14:paraId="7B1CA5A1" w14:textId="77777777" w:rsidR="00936AEB" w:rsidRDefault="00936AEB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p_DsSucursal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sucursales.dssucursal%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</w:t>
      </w:r>
    </w:p>
    <w:p w14:paraId="150B1DFC" w14:textId="77777777" w:rsidR="00936AEB" w:rsidRDefault="00936AEB" w:rsidP="0093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p_CursorCAB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CURSOR_TYPE,                </w:t>
      </w:r>
    </w:p>
    <w:p w14:paraId="13BF885A" w14:textId="6689FE39" w:rsidR="007D427F" w:rsidRDefault="00936AEB" w:rsidP="00936AEB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81" w:author="Charles Maldonado" w:date="2020-05-13T09:32:00Z" w:initials="CM">
    <w:p w14:paraId="35DE95B3" w14:textId="77777777" w:rsidR="0012523A" w:rsidRDefault="007D427F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="0012523A" w:rsidRPr="0012523A">
        <w:rPr>
          <w:color w:val="FF0000"/>
        </w:rPr>
        <w:t xml:space="preserve">para llenar la lista </w:t>
      </w:r>
      <w:proofErr w:type="spellStart"/>
      <w:r w:rsidR="0012523A" w:rsidRPr="0012523A">
        <w:rPr>
          <w:color w:val="FF0000"/>
        </w:rPr>
        <w:t>N°Consolidado</w:t>
      </w:r>
      <w:proofErr w:type="spellEnd"/>
      <w:r w:rsidR="0012523A" w:rsidRPr="0012523A">
        <w:rPr>
          <w:color w:val="FF0000"/>
        </w:rPr>
        <w:t xml:space="preserve"> </w:t>
      </w:r>
    </w:p>
    <w:p w14:paraId="50B42F19" w14:textId="2B7FAEB2" w:rsidR="003A31B9" w:rsidRDefault="003A31B9">
      <w:pPr>
        <w:pStyle w:val="Textocomentario"/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721C5ED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GetListaConsolidados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25B2DD08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9D63DC4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B0C7B72" w14:textId="77777777" w:rsidR="0012523A" w:rsidRDefault="0012523A" w:rsidP="0012523A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 )</w:t>
      </w:r>
    </w:p>
  </w:comment>
  <w:comment w:id="85" w:author="Charles Maldonado" w:date="2020-05-13T09:30:00Z" w:initials="CM">
    <w:p w14:paraId="78E885D3" w14:textId="77777777" w:rsidR="007D427F" w:rsidRP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s-ES"/>
        </w:rPr>
      </w:pPr>
      <w:r w:rsidRPr="0012523A">
        <w:rPr>
          <w:rFonts w:ascii="Courier New" w:hAnsi="Courier New" w:cs="Courier New"/>
          <w:color w:val="FF0000"/>
          <w:sz w:val="20"/>
          <w:szCs w:val="20"/>
          <w:highlight w:val="white"/>
          <w:lang w:val="es-ES"/>
        </w:rPr>
        <w:t>procedimiento para el botón asignar</w:t>
      </w:r>
    </w:p>
    <w:p w14:paraId="0B62DF73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6B22F28D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PKG_SLV_TAREAS</w:t>
      </w:r>
    </w:p>
    <w:p w14:paraId="36BFF8C5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SetAsignaArticulosArmador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7DB7669E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FE8BF6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p_cdArticulos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arr_cdarticulo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F046E2C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8036308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4FAE39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7FA5F8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p_IdArmador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B300DBE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cdModoIngreso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tblslvtarea.cdmodoingreso%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8C1F59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39B4D55" w14:textId="77777777" w:rsidR="007D427F" w:rsidRDefault="007D427F" w:rsidP="007D42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</w:comment>
  <w:comment w:id="87" w:author="Charles Maldonado" w:date="2020-05-13T09:37:00Z" w:initials="CM">
    <w:p w14:paraId="07F291F8" w14:textId="77777777" w:rsidR="0012523A" w:rsidRDefault="0012523A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12523A">
        <w:rPr>
          <w:color w:val="FF0000"/>
        </w:rPr>
        <w:t>para llenar la lista ARMADOR</w:t>
      </w:r>
    </w:p>
    <w:p w14:paraId="10411321" w14:textId="2B878EB7" w:rsidR="003A31B9" w:rsidRDefault="003A31B9">
      <w:pPr>
        <w:pStyle w:val="Textocomentario"/>
        <w:rPr>
          <w:color w:val="FF0000"/>
        </w:rPr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7FD693A2" w14:textId="77777777" w:rsidR="0012523A" w:rsidRDefault="0012523A">
      <w:pPr>
        <w:pStyle w:val="Textocomentario"/>
      </w:pPr>
      <w:r>
        <w:rPr>
          <w:rFonts w:ascii="Courier New" w:hAnsi="Courier New" w:cs="Courier New"/>
          <w:color w:val="00808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GetListaArmadores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88" w:author="Charles Maldonado" w:date="2020-05-13T09:34:00Z" w:initials="CM">
    <w:p w14:paraId="65EAA50F" w14:textId="77777777" w:rsidR="0012523A" w:rsidRDefault="0012523A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12523A">
        <w:rPr>
          <w:color w:val="FF0000"/>
        </w:rPr>
        <w:t>procedimiento para el botón Buscar</w:t>
      </w:r>
    </w:p>
    <w:p w14:paraId="0A7ABF07" w14:textId="21FF1A08" w:rsidR="003A31B9" w:rsidRDefault="003A31B9">
      <w:pPr>
        <w:pStyle w:val="Textocomentario"/>
        <w:rPr>
          <w:color w:val="FF0000"/>
        </w:rPr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75CB3059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GetAsignaArticulosArmador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0F0AC8DC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BC86395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A125CB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E33AE57" w14:textId="77777777" w:rsidR="0012523A" w:rsidRDefault="0012523A" w:rsidP="0012523A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 )</w:t>
      </w:r>
    </w:p>
  </w:comment>
  <w:comment w:id="26" w:author="Charles Maldonado" w:date="2020-05-28T14:38:00Z" w:initials="CM">
    <w:p w14:paraId="77422940" w14:textId="40356BD2" w:rsidR="000B074F" w:rsidRDefault="000B074F">
      <w:pPr>
        <w:pStyle w:val="Textocomentario"/>
        <w:rPr>
          <w:rFonts w:ascii="Courier New" w:hAnsi="Courier New" w:cs="Courier New"/>
          <w:color w:val="008080"/>
          <w:lang w:val="en-US"/>
        </w:rPr>
      </w:pP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56BD270E" w14:textId="77777777" w:rsidR="00364E7F" w:rsidRDefault="000B074F">
      <w:pPr>
        <w:pStyle w:val="Textocomentari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GetComisionistas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</w:p>
    <w:p w14:paraId="014BD99A" w14:textId="77777777" w:rsidR="00364E7F" w:rsidRDefault="00364E7F">
      <w:pPr>
        <w:pStyle w:val="Textocomentario"/>
        <w:rPr>
          <w:rFonts w:ascii="Courier New" w:hAnsi="Courier New" w:cs="Courier New"/>
          <w:color w:val="000080"/>
          <w:highlight w:val="white"/>
          <w:lang w:val="en-US"/>
        </w:rPr>
      </w:pPr>
    </w:p>
    <w:p w14:paraId="257CCCAA" w14:textId="319020EC" w:rsidR="000B074F" w:rsidRDefault="000B074F">
      <w:pPr>
        <w:pStyle w:val="Textocomentario"/>
      </w:pP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96" w:author="Charles Maldonado" w:date="2020-05-28T14:41:00Z" w:initials="CM">
    <w:p w14:paraId="587EE155" w14:textId="169752F9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440DA587" w14:textId="77777777" w:rsidR="00364E7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GetPedidosSinConsolidar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7C229BBA" w14:textId="77777777" w:rsidR="00364E7F" w:rsidRDefault="00364E7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5F243E8" w14:textId="5A9408CE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p_DtHasta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A23E131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p_IdCanal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82DA56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p_IdComisionista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arr_IdentidadComi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ADBD003" w14:textId="6FFEDE4B" w:rsidR="000B074F" w:rsidRDefault="000B074F" w:rsidP="000B074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105" w:author="Charles Maldonado" w:date="2020-05-28T14:43:00Z" w:initials="CM">
    <w:p w14:paraId="52AF483F" w14:textId="77777777" w:rsidR="000B074F" w:rsidRDefault="000B074F">
      <w:pPr>
        <w:pStyle w:val="Textocomentario"/>
        <w:rPr>
          <w:rFonts w:ascii="Courier New" w:hAnsi="Courier New" w:cs="Courier New"/>
          <w:color w:val="008080"/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5992ED2D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GetDetallePedidos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7B4242A8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87BEE71" w14:textId="74A1B8FA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p_TransId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pedidos.transid%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5772485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p_IdComisionista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pedidos.idcomisionista%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C0B006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p_Sucursal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sucursales.dssucursal%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92DA860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entidades.cdcuit%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7A14EAF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p_RazonSocial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entidades.dsrazonsocial%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25440F4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p_Canal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pedidos.id_canal%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54C9F05" w14:textId="77777777" w:rsidR="000B074F" w:rsidRDefault="000B074F" w:rsidP="000B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p_AmTotal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pedidos.ammonto%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30C5617" w14:textId="377D3625" w:rsidR="000B074F" w:rsidRDefault="000B074F" w:rsidP="000B074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127" w:author="Charles Maldonado" w:date="2020-05-28T14:44:00Z" w:initials="CM">
    <w:p w14:paraId="6553866E" w14:textId="77777777" w:rsidR="00364E7F" w:rsidRDefault="00364E7F">
      <w:pPr>
        <w:pStyle w:val="Textocomentario"/>
        <w:rPr>
          <w:rFonts w:ascii="Courier New" w:hAnsi="Courier New" w:cs="Courier New"/>
          <w:color w:val="008080"/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09226F8B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GetPreVisualizarPedidos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57892999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6E67DE5" w14:textId="091DCE8A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p_QtBtoConsolidar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378838B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p_TransId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arr_TransId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15B6507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IdComisionista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arr_IdentidadComi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A3FAF5C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83732F7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8AAFFB3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E897074" w14:textId="33206B4B" w:rsidR="00364E7F" w:rsidRDefault="00364E7F" w:rsidP="00364E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144" w:author="Charles Maldonado" w:date="2020-05-28T14:45:00Z" w:initials="CM">
    <w:p w14:paraId="56AE3A3A" w14:textId="77777777" w:rsidR="00364E7F" w:rsidRDefault="00364E7F">
      <w:pPr>
        <w:pStyle w:val="Textocomentario"/>
        <w:rPr>
          <w:rFonts w:ascii="Courier New" w:hAnsi="Courier New" w:cs="Courier New"/>
          <w:color w:val="008080"/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4C852AA4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SetConsolidadoMultiCanal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43E02619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DBC86D5" w14:textId="2BC1C646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8D6701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p_IdConsolidadoM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Tblslvconsolidadom.Idconsolidadom%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FB57219" w14:textId="77777777" w:rsidR="00364E7F" w:rsidRDefault="00364E7F" w:rsidP="0036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44AFF2E" w14:textId="0EE6EFAB" w:rsidR="00364E7F" w:rsidRDefault="00364E7F" w:rsidP="00364E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</w:comment>
  <w:comment w:id="158" w:author="Charles Maldonado" w:date="2020-05-28T14:48:00Z" w:initials="CM">
    <w:p w14:paraId="7B902FB5" w14:textId="77777777" w:rsidR="00486B89" w:rsidRDefault="00486B89">
      <w:pPr>
        <w:pStyle w:val="Textocomentario"/>
        <w:rPr>
          <w:rFonts w:ascii="Courier New" w:hAnsi="Courier New" w:cs="Courier New"/>
          <w:color w:val="008080"/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6AF249B9" w14:textId="77777777" w:rsidR="00486B89" w:rsidRDefault="00486B89">
      <w:pPr>
        <w:pStyle w:val="Textocomentario"/>
        <w:rPr>
          <w:rFonts w:ascii="Courier New" w:hAnsi="Courier New" w:cs="Courier New"/>
          <w:color w:val="008080"/>
          <w:lang w:val="en-US"/>
        </w:rPr>
      </w:pPr>
    </w:p>
    <w:p w14:paraId="7FAA1036" w14:textId="77777777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GetZonaComisionistas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4EE965C6" w14:textId="77777777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4FF2336" w14:textId="3A3CF0A9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ED16EB9" w14:textId="1AF68DC9" w:rsidR="00486B89" w:rsidRDefault="00486B89" w:rsidP="00486B8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190" w:author="Charles Maldonado" w:date="2020-05-28T14:48:00Z" w:initials="CM">
    <w:p w14:paraId="07C28023" w14:textId="77777777" w:rsidR="00486B89" w:rsidRDefault="00486B89">
      <w:pPr>
        <w:pStyle w:val="Textocomentario"/>
        <w:rPr>
          <w:rFonts w:ascii="Courier New" w:hAnsi="Courier New" w:cs="Courier New"/>
          <w:color w:val="008080"/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8080"/>
          <w:lang w:val="en-US"/>
        </w:rPr>
        <w:t>pkg_consolidaM</w:t>
      </w:r>
      <w:proofErr w:type="spellEnd"/>
    </w:p>
    <w:p w14:paraId="4B941B17" w14:textId="77777777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14:paraId="76667E1E" w14:textId="4DD6FC26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SetZonaComisionistas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14:paraId="29E4E94D" w14:textId="77777777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614C5C5D" w14:textId="550131EB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p_TransidZona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arr_TransIdZona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9804B21" w14:textId="77777777" w:rsidR="00486B89" w:rsidRDefault="00486B89" w:rsidP="00486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C033484" w14:textId="59CF07AE" w:rsidR="00486B89" w:rsidRDefault="00486B89" w:rsidP="00486B8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7A5B0" w15:done="0"/>
  <w15:commentEx w15:paraId="399F1011" w15:done="0"/>
  <w15:commentEx w15:paraId="13BF885A" w15:done="0"/>
  <w15:commentEx w15:paraId="0B0C7B72" w15:done="0"/>
  <w15:commentEx w15:paraId="539B4D55" w15:done="0"/>
  <w15:commentEx w15:paraId="7FD693A2" w15:done="0"/>
  <w15:commentEx w15:paraId="5E33AE57" w15:done="0"/>
  <w15:commentEx w15:paraId="257CCCAA" w15:done="0"/>
  <w15:commentEx w15:paraId="0ADBD003" w15:done="0"/>
  <w15:commentEx w15:paraId="730C5617" w15:done="0"/>
  <w15:commentEx w15:paraId="3E897074" w15:done="0"/>
  <w15:commentEx w15:paraId="044AFF2E" w15:done="0"/>
  <w15:commentEx w15:paraId="2ED16EB9" w15:done="0"/>
  <w15:commentEx w15:paraId="6C0334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80B57BF"/>
    <w:multiLevelType w:val="hybridMultilevel"/>
    <w:tmpl w:val="D7EAB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ticia Mendez Vargas">
    <w15:presenceInfo w15:providerId="AD" w15:userId="S-1-5-21-1872706884-2307985347-2712390511-6070"/>
  </w15:person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D7"/>
    <w:rsid w:val="00017740"/>
    <w:rsid w:val="00017DB7"/>
    <w:rsid w:val="000360D7"/>
    <w:rsid w:val="000B074F"/>
    <w:rsid w:val="000C7C37"/>
    <w:rsid w:val="0012523A"/>
    <w:rsid w:val="00335A32"/>
    <w:rsid w:val="00364E7F"/>
    <w:rsid w:val="003A31B9"/>
    <w:rsid w:val="003E1FAF"/>
    <w:rsid w:val="004739D4"/>
    <w:rsid w:val="00486B89"/>
    <w:rsid w:val="0056115A"/>
    <w:rsid w:val="005826A6"/>
    <w:rsid w:val="005A04CA"/>
    <w:rsid w:val="005B5F68"/>
    <w:rsid w:val="005F7B89"/>
    <w:rsid w:val="0063704F"/>
    <w:rsid w:val="006A151F"/>
    <w:rsid w:val="006B355F"/>
    <w:rsid w:val="006E611A"/>
    <w:rsid w:val="007D427F"/>
    <w:rsid w:val="008224DD"/>
    <w:rsid w:val="0089631F"/>
    <w:rsid w:val="008C62C8"/>
    <w:rsid w:val="00936AEB"/>
    <w:rsid w:val="00994F4C"/>
    <w:rsid w:val="00A023F2"/>
    <w:rsid w:val="00A03F89"/>
    <w:rsid w:val="00AF5825"/>
    <w:rsid w:val="00B47CDE"/>
    <w:rsid w:val="00BC0760"/>
    <w:rsid w:val="00C912BC"/>
    <w:rsid w:val="00D17C30"/>
    <w:rsid w:val="00D35CB8"/>
    <w:rsid w:val="00D61DA9"/>
    <w:rsid w:val="00F03FB1"/>
    <w:rsid w:val="00F05F74"/>
    <w:rsid w:val="00F6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EAC864D"/>
  <w15:chartTrackingRefBased/>
  <w15:docId w15:val="{F03E9096-30CC-4BDE-97DE-0C320FF8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42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42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42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27F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CDE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Dibujo_de_Microsoft_Visio_2003-2010322.vsd"/><Relationship Id="rId7" Type="http://schemas.openxmlformats.org/officeDocument/2006/relationships/image" Target="media/image2.emf"/><Relationship Id="rId12" Type="http://schemas.microsoft.com/office/2011/relationships/commentsExtended" Target="commentsExtended.xm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oleObject" Target="embeddings/Dibujo_de_Microsoft_Visio_2003-2010111.vsd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Mendez Vargas</dc:creator>
  <cp:keywords/>
  <dc:description/>
  <cp:lastModifiedBy>Charles Maldonado</cp:lastModifiedBy>
  <cp:revision>2</cp:revision>
  <dcterms:created xsi:type="dcterms:W3CDTF">2020-05-28T17:50:00Z</dcterms:created>
  <dcterms:modified xsi:type="dcterms:W3CDTF">2020-05-28T17:50:00Z</dcterms:modified>
</cp:coreProperties>
</file>