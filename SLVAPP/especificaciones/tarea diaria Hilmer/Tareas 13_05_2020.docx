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355F" w14:paraId="454F9B51" w14:textId="77777777" w:rsidTr="006B355F">
        <w:tc>
          <w:tcPr>
            <w:tcW w:w="4247" w:type="dxa"/>
          </w:tcPr>
          <w:p w14:paraId="7DE6BE9A" w14:textId="77777777" w:rsidR="006B355F" w:rsidRDefault="006B355F">
            <w:r>
              <w:t>Hilmer Campos</w:t>
            </w:r>
          </w:p>
        </w:tc>
        <w:tc>
          <w:tcPr>
            <w:tcW w:w="4247" w:type="dxa"/>
          </w:tcPr>
          <w:p w14:paraId="182B0445" w14:textId="77777777" w:rsidR="006B355F" w:rsidRDefault="006B355F">
            <w:r>
              <w:t>13/05/2020</w:t>
            </w:r>
          </w:p>
        </w:tc>
      </w:tr>
    </w:tbl>
    <w:p w14:paraId="1A063A82" w14:textId="77777777" w:rsidR="000360D7" w:rsidRDefault="000360D7"/>
    <w:p w14:paraId="7BFF5D06" w14:textId="77777777" w:rsidR="000360D7" w:rsidRDefault="000360D7" w:rsidP="000360D7">
      <w:pPr>
        <w:pStyle w:val="Prrafodelista"/>
        <w:numPr>
          <w:ilvl w:val="0"/>
          <w:numId w:val="1"/>
        </w:numPr>
      </w:pPr>
      <w:commentRangeStart w:id="0"/>
      <w:r>
        <w:t>Reporte “Tarea Consolidado Multicanal”</w:t>
      </w:r>
      <w:r w:rsidR="005A04CA" w:rsidRPr="005A04CA">
        <w:rPr>
          <w:b/>
          <w:color w:val="FF0000"/>
        </w:rPr>
        <w:t xml:space="preserve"> (Prioridad alta)</w:t>
      </w:r>
      <w:commentRangeEnd w:id="0"/>
      <w:r w:rsidR="007D427F">
        <w:rPr>
          <w:rStyle w:val="Refdecomentario"/>
        </w:rPr>
        <w:commentReference w:id="0"/>
      </w:r>
    </w:p>
    <w:p w14:paraId="0EA09A2E" w14:textId="77777777" w:rsidR="005B5F68" w:rsidRDefault="005B5F68" w:rsidP="000360D7">
      <w:pPr>
        <w:pStyle w:val="Prrafodelista"/>
      </w:pPr>
    </w:p>
    <w:p w14:paraId="424798DF" w14:textId="77777777" w:rsidR="00A03F89" w:rsidRDefault="00A03F89" w:rsidP="000360D7">
      <w:pPr>
        <w:pStyle w:val="Prrafodelista"/>
      </w:pPr>
      <w:r>
        <w:t>Descripción: Generar el reporte de la tarea del consolidado Multicanal con el siguiente formato.</w:t>
      </w:r>
    </w:p>
    <w:p w14:paraId="4FC08BC3" w14:textId="47B4D81F" w:rsidR="000360D7" w:rsidRDefault="005A04CA" w:rsidP="000360D7">
      <w:pPr>
        <w:pStyle w:val="Prrafodelista"/>
      </w:pPr>
      <w:del w:id="2" w:author="Charles Maldonado" w:date="2020-05-13T10:17:00Z">
        <w:r w:rsidDel="0056115A">
          <w:object w:dxaOrig="7562" w:dyaOrig="3936" w14:anchorId="7BAD09E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81.75pt;height:194.25pt" o:ole="">
              <v:imagedata r:id="rId7" o:title=""/>
            </v:shape>
            <o:OLEObject Type="Embed" ProgID="Visio.Drawing.11" ShapeID="_x0000_i1025" DrawAspect="Content" ObjectID="_1650873367" r:id="rId8"/>
          </w:object>
        </w:r>
      </w:del>
      <w:ins w:id="3" w:author="Charles Maldonado" w:date="2020-05-13T10:17:00Z">
        <w:r w:rsidR="0056115A" w:rsidRPr="0056115A">
          <w:t xml:space="preserve"> </w:t>
        </w:r>
        <w:r w:rsidR="0056115A">
          <w:rPr>
            <w:noProof/>
            <w:lang w:eastAsia="es-AR"/>
          </w:rPr>
          <w:drawing>
            <wp:inline distT="0" distB="0" distL="0" distR="0" wp14:anchorId="30054BB0" wp14:editId="4F2B359E">
              <wp:extent cx="4762500" cy="2466975"/>
              <wp:effectExtent l="0" t="0" r="0" b="9525"/>
              <wp:docPr id="1" name="Imagen 1" descr="https://lh3.googleusercontent.com/-avuh5R71o0M/XrvyVrg7x_I/AAAAAAAAek0/6225chlNEck-IerNc3SVWtwXwyCCnawfACK8BGAsYHg/s0/2020-05-1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s://lh3.googleusercontent.com/-avuh5R71o0M/XrvyVrg7x_I/AAAAAAAAek0/6225chlNEck-IerNc3SVWtwXwyCCnawfACK8BGAsYHg/s0/2020-05-13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466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8BE8F22" w14:textId="77777777" w:rsidR="005B5F68" w:rsidRDefault="005B5F68" w:rsidP="000360D7">
      <w:pPr>
        <w:pStyle w:val="Prrafodelista"/>
      </w:pPr>
    </w:p>
    <w:p w14:paraId="3185D648" w14:textId="77777777" w:rsidR="000360D7" w:rsidRDefault="000360D7" w:rsidP="000360D7">
      <w:pPr>
        <w:pStyle w:val="Prrafodelista"/>
        <w:numPr>
          <w:ilvl w:val="0"/>
          <w:numId w:val="1"/>
        </w:numPr>
      </w:pPr>
      <w:commentRangeStart w:id="4"/>
      <w:r>
        <w:t xml:space="preserve">Panel “Detalle </w:t>
      </w:r>
      <w:r w:rsidR="005A04CA">
        <w:t>Asignación</w:t>
      </w:r>
      <w:r>
        <w:t xml:space="preserve"> Consolidado Multicanal” </w:t>
      </w:r>
      <w:commentRangeEnd w:id="4"/>
      <w:r w:rsidR="007D427F">
        <w:rPr>
          <w:rStyle w:val="Refdecomentario"/>
        </w:rPr>
        <w:commentReference w:id="4"/>
      </w:r>
    </w:p>
    <w:p w14:paraId="767A5435" w14:textId="77777777" w:rsidR="00A03F89" w:rsidRDefault="00A03F89" w:rsidP="000360D7">
      <w:pPr>
        <w:pStyle w:val="Prrafodelista"/>
      </w:pPr>
    </w:p>
    <w:p w14:paraId="4DFD5D1B" w14:textId="77777777" w:rsidR="00A03F89" w:rsidRDefault="00A03F89" w:rsidP="000360D7">
      <w:pPr>
        <w:pStyle w:val="Prrafodelista"/>
      </w:pPr>
      <w:r>
        <w:t>Descripción: Terminar la pantalla del detalle de asignación con el siguiente formato.</w:t>
      </w:r>
    </w:p>
    <w:p w14:paraId="0BE9A55C" w14:textId="77777777" w:rsidR="000360D7" w:rsidRDefault="00C912BC" w:rsidP="000360D7">
      <w:pPr>
        <w:pStyle w:val="Prrafodelista"/>
      </w:pPr>
      <w:r>
        <w:object w:dxaOrig="5381" w:dyaOrig="2922" w14:anchorId="386159B4">
          <v:shape id="_x0000_i1026" type="#_x0000_t75" style="width:266.25pt;height:2in" o:ole="">
            <v:imagedata r:id="rId10" o:title=""/>
          </v:shape>
          <o:OLEObject Type="Embed" ProgID="Visio.Drawing.11" ShapeID="_x0000_i1026" DrawAspect="Content" ObjectID="_1650873368" r:id="rId11"/>
        </w:object>
      </w:r>
    </w:p>
    <w:p w14:paraId="1D797804" w14:textId="77777777" w:rsidR="005B5F68" w:rsidRDefault="005B5F68" w:rsidP="000360D7">
      <w:pPr>
        <w:pStyle w:val="Prrafodelista"/>
      </w:pPr>
    </w:p>
    <w:p w14:paraId="57FDF0C4" w14:textId="77777777" w:rsidR="005B5F68" w:rsidRDefault="005B5F68" w:rsidP="000360D7">
      <w:pPr>
        <w:pStyle w:val="Prrafodelista"/>
        <w:numPr>
          <w:ilvl w:val="0"/>
          <w:numId w:val="1"/>
        </w:numPr>
      </w:pPr>
      <w:commentRangeStart w:id="5"/>
      <w:r>
        <w:t>Panel “Consolidado Multicanal”</w:t>
      </w:r>
      <w:commentRangeEnd w:id="5"/>
      <w:r w:rsidR="007D427F">
        <w:rPr>
          <w:rStyle w:val="Refdecomentario"/>
        </w:rPr>
        <w:commentReference w:id="5"/>
      </w:r>
    </w:p>
    <w:p w14:paraId="440A7BB3" w14:textId="77777777" w:rsidR="00A03F89" w:rsidRDefault="00A03F89" w:rsidP="005B5F68">
      <w:pPr>
        <w:pStyle w:val="Prrafodelista"/>
      </w:pPr>
    </w:p>
    <w:p w14:paraId="61385C77" w14:textId="77777777" w:rsidR="00A03F89" w:rsidRDefault="00A03F89" w:rsidP="005B5F68">
      <w:pPr>
        <w:pStyle w:val="Prrafodelista"/>
      </w:pPr>
      <w:r>
        <w:t>Descripción: Terminar la pantalla de control de Consolidados con el siguiente formato.</w:t>
      </w:r>
    </w:p>
    <w:p w14:paraId="4A402449" w14:textId="77777777" w:rsidR="005B5F68" w:rsidRDefault="005B5F68" w:rsidP="005B5F68">
      <w:pPr>
        <w:pStyle w:val="Prrafodelista"/>
      </w:pPr>
      <w:r>
        <w:object w:dxaOrig="9122" w:dyaOrig="3172" w14:anchorId="09BB1B32">
          <v:shape id="_x0000_i1027" type="#_x0000_t75" style="width:424.5pt;height:151.5pt" o:ole="">
            <v:imagedata r:id="rId12" o:title=""/>
          </v:shape>
          <o:OLEObject Type="Embed" ProgID="Visio.Drawing.11" ShapeID="_x0000_i1027" DrawAspect="Content" ObjectID="_1650873369" r:id="rId13"/>
        </w:object>
      </w:r>
    </w:p>
    <w:p w14:paraId="19BCE34E" w14:textId="77777777" w:rsidR="000360D7" w:rsidRDefault="000360D7" w:rsidP="000360D7">
      <w:pPr>
        <w:pStyle w:val="Prrafodelista"/>
        <w:numPr>
          <w:ilvl w:val="0"/>
          <w:numId w:val="1"/>
        </w:numPr>
      </w:pPr>
      <w:commentRangeStart w:id="6"/>
      <w:r>
        <w:lastRenderedPageBreak/>
        <w:t>A</w:t>
      </w:r>
      <w:r w:rsidR="00C912BC">
        <w:t>signación Consolidado Multicanal</w:t>
      </w:r>
      <w:commentRangeEnd w:id="6"/>
      <w:r w:rsidR="007D427F">
        <w:rPr>
          <w:rStyle w:val="Refdecomentario"/>
        </w:rPr>
        <w:commentReference w:id="6"/>
      </w:r>
    </w:p>
    <w:p w14:paraId="7E68F88E" w14:textId="77777777" w:rsidR="00A03F89" w:rsidRDefault="00A03F89" w:rsidP="000360D7">
      <w:pPr>
        <w:pStyle w:val="Prrafodelista"/>
      </w:pPr>
    </w:p>
    <w:p w14:paraId="1C145BE5" w14:textId="77777777" w:rsidR="00A03F89" w:rsidRDefault="00A03F89" w:rsidP="000360D7">
      <w:pPr>
        <w:pStyle w:val="Prrafodelista"/>
      </w:pPr>
      <w:commentRangeStart w:id="7"/>
      <w:r>
        <w:t xml:space="preserve">Descripción: agregar en la pantalla de asignación el modo de </w:t>
      </w:r>
      <w:proofErr w:type="spellStart"/>
      <w:r>
        <w:t>pickeo</w:t>
      </w:r>
      <w:commentRangeEnd w:id="7"/>
      <w:proofErr w:type="spellEnd"/>
      <w:r w:rsidR="007D427F">
        <w:rPr>
          <w:rStyle w:val="Refdecomentario"/>
        </w:rPr>
        <w:commentReference w:id="7"/>
      </w:r>
    </w:p>
    <w:commentRangeStart w:id="8"/>
    <w:commentRangeStart w:id="9"/>
    <w:p w14:paraId="541620DB" w14:textId="77777777" w:rsidR="000360D7" w:rsidRDefault="00C912BC" w:rsidP="000360D7">
      <w:pPr>
        <w:pStyle w:val="Prrafodelista"/>
      </w:pPr>
      <w:r>
        <w:object w:dxaOrig="8632" w:dyaOrig="6779" w14:anchorId="6A0F079B">
          <v:shape id="_x0000_i1028" type="#_x0000_t75" style="width:424.5pt;height:331.5pt" o:ole="">
            <v:imagedata r:id="rId14" o:title=""/>
          </v:shape>
          <o:OLEObject Type="Embed" ProgID="Visio.Drawing.11" ShapeID="_x0000_i1028" DrawAspect="Content" ObjectID="_1650873370" r:id="rId15"/>
        </w:object>
      </w:r>
      <w:commentRangeEnd w:id="8"/>
      <w:commentRangeEnd w:id="9"/>
      <w:r w:rsidR="0012523A">
        <w:rPr>
          <w:rStyle w:val="Refdecomentario"/>
        </w:rPr>
        <w:commentReference w:id="8"/>
      </w:r>
      <w:r w:rsidR="0012523A">
        <w:rPr>
          <w:rStyle w:val="Refdecomentario"/>
        </w:rPr>
        <w:commentReference w:id="9"/>
      </w:r>
    </w:p>
    <w:p w14:paraId="6FF74207" w14:textId="77777777" w:rsidR="000360D7" w:rsidRDefault="000360D7" w:rsidP="005B5F68">
      <w:pPr>
        <w:pStyle w:val="Prrafodelista"/>
      </w:pPr>
    </w:p>
    <w:sectPr w:rsidR="000360D7" w:rsidSect="00A03F89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rles Maldonado" w:date="2020-05-13T09:16:00Z" w:initials="CM">
    <w:p w14:paraId="7EF2C326" w14:textId="1B26214F" w:rsidR="007D427F" w:rsidRDefault="007D427F">
      <w:pPr>
        <w:pStyle w:val="Textocomentario"/>
        <w:rPr>
          <w:rFonts w:ascii="Courier New" w:hAnsi="Courier New" w:cs="Courier New"/>
          <w:color w:val="0000FF"/>
          <w:lang w:val="en-US"/>
        </w:rPr>
      </w:pPr>
      <w:r>
        <w:rPr>
          <w:rStyle w:val="Refdecomentario"/>
        </w:rPr>
        <w:annotationRef/>
      </w:r>
      <w:r w:rsidR="005F7B89"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4EB5E562" w14:textId="3FD83502" w:rsidR="00B47CDE" w:rsidRDefault="00B47CDE" w:rsidP="00B47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bookmarkStart w:id="1" w:name="_GoBack"/>
      <w:bookmarkEnd w:id="1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GetArticulosXTarea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</w:p>
    <w:p w14:paraId="7D870503" w14:textId="77777777" w:rsidR="00B47CDE" w:rsidRDefault="00B47CDE" w:rsidP="00B47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7A319FD1" w14:textId="332DC262" w:rsidR="00B47CDE" w:rsidRDefault="00B47CDE" w:rsidP="00B47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p_IdTarea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tblslvtarea.idtarea%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CCCFDE6" w14:textId="77777777" w:rsidR="00B47CDE" w:rsidRDefault="00B47CDE" w:rsidP="00B47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p_TipoTarea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tblslvtarea.cdtipo%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F354CD4" w14:textId="77777777" w:rsidR="00B47CDE" w:rsidRDefault="00B47CDE" w:rsidP="00B47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p_dtTarea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tblslvtarea.dtinsert%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                             </w:t>
      </w:r>
    </w:p>
    <w:p w14:paraId="7AD1268C" w14:textId="77777777" w:rsidR="00B47CDE" w:rsidRDefault="00B47CDE" w:rsidP="00B47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p_Idconsolidado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tblslvtarea.idconsolidadopedido%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4C0B847" w14:textId="77777777" w:rsidR="00B47CDE" w:rsidRDefault="00B47CDE" w:rsidP="00B47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p_DsSucursal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sucursales.dssucursal%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06A5988" w14:textId="77777777" w:rsidR="00B47CDE" w:rsidRDefault="00B47CDE" w:rsidP="00B47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p_Armador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personas.dsnombre%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                        </w:t>
      </w:r>
    </w:p>
    <w:p w14:paraId="20D891F8" w14:textId="7AF972CC" w:rsidR="005F7B89" w:rsidRDefault="00B47CDE" w:rsidP="00B47CDE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</w:t>
      </w:r>
    </w:p>
  </w:comment>
  <w:comment w:id="4" w:author="Charles Maldonado" w:date="2020-05-13T09:24:00Z" w:initials="CM">
    <w:p w14:paraId="42357B85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PKG_SLV_TAREAS</w:t>
      </w:r>
    </w:p>
    <w:p w14:paraId="18D07AC1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GetTareaAsigConsolidado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14:paraId="11020500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15867E09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p_idConsolidado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39DD91D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p_TipoTarea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Tblslvtipotarea.cdtipo%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99F1011" w14:textId="77777777" w:rsidR="007D427F" w:rsidRDefault="007D427F" w:rsidP="007D427F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</w:t>
      </w:r>
    </w:p>
  </w:comment>
  <w:comment w:id="5" w:author="Charles Maldonado" w:date="2020-05-13T09:20:00Z" w:initials="CM">
    <w:p w14:paraId="2638308C" w14:textId="77777777" w:rsidR="007D427F" w:rsidRDefault="007D427F" w:rsidP="007D427F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>
        <w:rPr>
          <w:rFonts w:ascii="Courier New" w:hAnsi="Courier New" w:cs="Courier New"/>
          <w:color w:val="0000FF"/>
          <w:lang w:val="en-US"/>
        </w:rPr>
        <w:t>dos</w:t>
      </w:r>
      <w:proofErr w:type="spellEnd"/>
    </w:p>
    <w:p w14:paraId="54AB3291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GetConsolidado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14:paraId="46BFB7FF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44028AE0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p_DtDesde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0969A07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p_DtHasta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C9FD28A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p_TipoTarea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tblslvtipotarea.cdtipo%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A5CC35D" w14:textId="77777777" w:rsidR="007D427F" w:rsidRDefault="007D427F" w:rsidP="007D427F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</w:t>
      </w:r>
    </w:p>
    <w:p w14:paraId="13BF885A" w14:textId="77777777" w:rsidR="007D427F" w:rsidRDefault="007D427F">
      <w:pPr>
        <w:pStyle w:val="Textocomentario"/>
      </w:pPr>
    </w:p>
  </w:comment>
  <w:comment w:id="6" w:author="Charles Maldonado" w:date="2020-05-13T09:32:00Z" w:initials="CM">
    <w:p w14:paraId="35DE95B3" w14:textId="77777777" w:rsidR="0012523A" w:rsidRDefault="007D427F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 w:rsidR="0012523A" w:rsidRPr="0012523A">
        <w:rPr>
          <w:color w:val="FF0000"/>
        </w:rPr>
        <w:t xml:space="preserve">para llenar la lista </w:t>
      </w:r>
      <w:proofErr w:type="spellStart"/>
      <w:r w:rsidR="0012523A" w:rsidRPr="0012523A">
        <w:rPr>
          <w:color w:val="FF0000"/>
        </w:rPr>
        <w:t>N°Consolidado</w:t>
      </w:r>
      <w:proofErr w:type="spellEnd"/>
      <w:r w:rsidR="0012523A" w:rsidRPr="0012523A">
        <w:rPr>
          <w:color w:val="FF0000"/>
        </w:rPr>
        <w:t xml:space="preserve"> </w:t>
      </w:r>
    </w:p>
    <w:p w14:paraId="50B42F19" w14:textId="2B7FAEB2" w:rsidR="003A31B9" w:rsidRDefault="003A31B9">
      <w:pPr>
        <w:pStyle w:val="Textocomentario"/>
      </w:pP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3721C5ED" w14:textId="77777777" w:rsidR="0012523A" w:rsidRDefault="0012523A" w:rsidP="00125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GetListaConsolidados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14:paraId="25B2DD08" w14:textId="77777777" w:rsidR="0012523A" w:rsidRDefault="0012523A" w:rsidP="00125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59D63DC4" w14:textId="77777777" w:rsidR="0012523A" w:rsidRDefault="0012523A" w:rsidP="00125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p_TipoTarea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tblslvtipotarea.cdtipo%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B0C7B72" w14:textId="77777777" w:rsidR="0012523A" w:rsidRDefault="0012523A" w:rsidP="0012523A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 )</w:t>
      </w:r>
    </w:p>
  </w:comment>
  <w:comment w:id="7" w:author="Charles Maldonado" w:date="2020-05-13T09:30:00Z" w:initials="CM">
    <w:p w14:paraId="78E885D3" w14:textId="77777777" w:rsidR="007D427F" w:rsidRP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s-ES"/>
        </w:rPr>
      </w:pPr>
      <w:r w:rsidRPr="0012523A">
        <w:rPr>
          <w:rFonts w:ascii="Courier New" w:hAnsi="Courier New" w:cs="Courier New"/>
          <w:color w:val="FF0000"/>
          <w:sz w:val="20"/>
          <w:szCs w:val="20"/>
          <w:highlight w:val="white"/>
          <w:lang w:val="es-ES"/>
        </w:rPr>
        <w:t>procedimiento para el botón asignar</w:t>
      </w:r>
    </w:p>
    <w:p w14:paraId="0B62DF73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</w:pPr>
    </w:p>
    <w:p w14:paraId="6B22F28D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PKG_SLV_TAREAS</w:t>
      </w:r>
    </w:p>
    <w:p w14:paraId="36BFF8C5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SetAsignaArticulosArmador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14:paraId="7DB7669E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7FE8BF6B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p_cdArticulos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arr_cdarticulo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F046E2C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idConsolidado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8036308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p_TipoTarea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tblslvtipotarea.cdtipo%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4FAE39B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p_IdPersona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personas.idpersona%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7FA5F8B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p_IdArmador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personas.idpersona%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B300DBE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cdModoIngreso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tblslvtarea.cdmodoingreso%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D8C1F59" w14:textId="77777777" w:rsidR="007D427F" w:rsidRDefault="007D427F" w:rsidP="007D4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p_Ok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39B4D55" w14:textId="77777777" w:rsidR="007D427F" w:rsidRDefault="007D427F" w:rsidP="007D427F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p_error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highlight w:val="white"/>
          <w:lang w:val="en-US"/>
        </w:rPr>
        <w:t>)</w:t>
      </w:r>
    </w:p>
  </w:comment>
  <w:comment w:id="8" w:author="Charles Maldonado" w:date="2020-05-13T09:37:00Z" w:initials="CM">
    <w:p w14:paraId="07F291F8" w14:textId="77777777" w:rsidR="0012523A" w:rsidRDefault="0012523A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 w:rsidRPr="0012523A">
        <w:rPr>
          <w:color w:val="FF0000"/>
        </w:rPr>
        <w:t>para llenar la lista ARMADOR</w:t>
      </w:r>
    </w:p>
    <w:p w14:paraId="10411321" w14:textId="2B878EB7" w:rsidR="003A31B9" w:rsidRDefault="003A31B9">
      <w:pPr>
        <w:pStyle w:val="Textocomentario"/>
        <w:rPr>
          <w:color w:val="FF0000"/>
        </w:rPr>
      </w:pP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7FD693A2" w14:textId="77777777" w:rsidR="0012523A" w:rsidRDefault="0012523A">
      <w:pPr>
        <w:pStyle w:val="Textocomentario"/>
      </w:pPr>
      <w:r>
        <w:rPr>
          <w:rFonts w:ascii="Courier New" w:hAnsi="Courier New" w:cs="Courier New"/>
          <w:color w:val="00808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GetListaArmadores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</w:t>
      </w:r>
    </w:p>
  </w:comment>
  <w:comment w:id="9" w:author="Charles Maldonado" w:date="2020-05-13T09:34:00Z" w:initials="CM">
    <w:p w14:paraId="65EAA50F" w14:textId="77777777" w:rsidR="0012523A" w:rsidRDefault="0012523A">
      <w:pPr>
        <w:pStyle w:val="Textocomentario"/>
        <w:rPr>
          <w:color w:val="FF0000"/>
        </w:rPr>
      </w:pPr>
      <w:r>
        <w:rPr>
          <w:rStyle w:val="Refdecomentario"/>
        </w:rPr>
        <w:annotationRef/>
      </w:r>
      <w:r w:rsidRPr="0012523A">
        <w:rPr>
          <w:color w:val="FF0000"/>
        </w:rPr>
        <w:t>procedimiento para el botón Buscar</w:t>
      </w:r>
    </w:p>
    <w:p w14:paraId="0A7ABF07" w14:textId="21FF1A08" w:rsidR="003A31B9" w:rsidRDefault="003A31B9">
      <w:pPr>
        <w:pStyle w:val="Textocomentario"/>
        <w:rPr>
          <w:color w:val="FF0000"/>
        </w:rPr>
      </w:pP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75CB3059" w14:textId="77777777" w:rsidR="0012523A" w:rsidRDefault="0012523A" w:rsidP="00125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GetAsignaArticulosArmador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14:paraId="0F0AC8DC" w14:textId="77777777" w:rsidR="0012523A" w:rsidRDefault="0012523A" w:rsidP="00125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2BC86395" w14:textId="77777777" w:rsidR="0012523A" w:rsidRDefault="0012523A" w:rsidP="00125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idConsolidado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1A125CB" w14:textId="77777777" w:rsidR="0012523A" w:rsidRDefault="0012523A" w:rsidP="001252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p_TipoTarea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tblslvtipotarea.cdtipo%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E33AE57" w14:textId="77777777" w:rsidR="0012523A" w:rsidRDefault="0012523A" w:rsidP="0012523A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 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D891F8" w15:done="0"/>
  <w15:commentEx w15:paraId="399F1011" w15:done="0"/>
  <w15:commentEx w15:paraId="13BF885A" w15:done="0"/>
  <w15:commentEx w15:paraId="0B0C7B72" w15:done="0"/>
  <w15:commentEx w15:paraId="539B4D55" w15:done="0"/>
  <w15:commentEx w15:paraId="7FD693A2" w15:done="0"/>
  <w15:commentEx w15:paraId="5E33AE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B57BF"/>
    <w:multiLevelType w:val="hybridMultilevel"/>
    <w:tmpl w:val="D7EAB3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Maldonado">
    <w15:presenceInfo w15:providerId="AD" w15:userId="S-1-5-21-1872706884-2307985347-2712390511-20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D7"/>
    <w:rsid w:val="000360D7"/>
    <w:rsid w:val="0012523A"/>
    <w:rsid w:val="003A31B9"/>
    <w:rsid w:val="0056115A"/>
    <w:rsid w:val="005A04CA"/>
    <w:rsid w:val="005B5F68"/>
    <w:rsid w:val="005F7B89"/>
    <w:rsid w:val="006B355F"/>
    <w:rsid w:val="007D427F"/>
    <w:rsid w:val="00A03F89"/>
    <w:rsid w:val="00B47CDE"/>
    <w:rsid w:val="00C912BC"/>
    <w:rsid w:val="00D1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864D"/>
  <w15:chartTrackingRefBased/>
  <w15:docId w15:val="{F03E9096-30CC-4BDE-97DE-0C320FF8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0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3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D42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D42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D42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2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27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4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27F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7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7CDE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oleObject" Target="embeddings/oleObject2.bin"/><Relationship Id="rId5" Type="http://schemas.openxmlformats.org/officeDocument/2006/relationships/comments" Target="comment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Mendez Vargas</dc:creator>
  <cp:keywords/>
  <dc:description/>
  <cp:lastModifiedBy>Charles Maldonado</cp:lastModifiedBy>
  <cp:revision>9</cp:revision>
  <dcterms:created xsi:type="dcterms:W3CDTF">2020-05-12T21:03:00Z</dcterms:created>
  <dcterms:modified xsi:type="dcterms:W3CDTF">2020-05-13T14:10:00Z</dcterms:modified>
</cp:coreProperties>
</file>